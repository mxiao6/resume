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C817C" w14:textId="38808DDC" w:rsidR="0091058A" w:rsidRPr="005A4278" w:rsidRDefault="00E77611">
      <w:pPr>
        <w:spacing w:afterLines="50" w:after="120" w:line="240" w:lineRule="auto"/>
        <w:jc w:val="center"/>
        <w:rPr>
          <w:rFonts w:ascii="Garamond" w:eastAsia="MS Mincho" w:hAnsi="Garamond" w:cs="Times New Roman"/>
          <w:b/>
          <w:sz w:val="48"/>
          <w:szCs w:val="48"/>
          <w:lang w:eastAsia="zh-CN"/>
          <w:rPrChange w:id="0" w:author="Xiao, Mingze" w:date="2017-07-27T14:13:00Z">
            <w:rPr>
              <w:rFonts w:ascii="Garamond" w:eastAsia="MS Mincho" w:hAnsi="Garamond" w:cs="Times New Roman"/>
              <w:b/>
              <w:sz w:val="40"/>
              <w:szCs w:val="40"/>
              <w:lang w:eastAsia="zh-CN"/>
            </w:rPr>
          </w:rPrChange>
        </w:rPr>
        <w:pPrChange w:id="1" w:author="Xiao, Mingze" w:date="2017-07-27T14:13:00Z">
          <w:pPr>
            <w:spacing w:after="0" w:line="240" w:lineRule="auto"/>
            <w:jc w:val="center"/>
          </w:pPr>
        </w:pPrChange>
      </w:pPr>
      <w:r w:rsidRPr="005A4278">
        <w:rPr>
          <w:rFonts w:ascii="Garamond" w:eastAsia="MS Mincho" w:hAnsi="Garamond" w:cs="Times New Roman"/>
          <w:b/>
          <w:sz w:val="48"/>
          <w:szCs w:val="48"/>
          <w:rPrChange w:id="2" w:author="Xiao, Mingze" w:date="2017-07-27T14:13:00Z">
            <w:rPr>
              <w:rFonts w:ascii="Garamond" w:eastAsia="MS Mincho" w:hAnsi="Garamond" w:cs="Times New Roman"/>
              <w:b/>
              <w:sz w:val="40"/>
              <w:szCs w:val="40"/>
            </w:rPr>
          </w:rPrChange>
        </w:rPr>
        <w:t>Mingze Xiao</w:t>
      </w:r>
    </w:p>
    <w:p w14:paraId="3F704EE2" w14:textId="1C8E18A4" w:rsidR="0091058A" w:rsidRDefault="00E92850" w:rsidP="0091058A">
      <w:pPr>
        <w:spacing w:after="0" w:line="240" w:lineRule="auto"/>
        <w:jc w:val="center"/>
        <w:rPr>
          <w:ins w:id="3" w:author="Xiao, Mingze" w:date="2017-07-26T15:39:00Z"/>
          <w:rFonts w:ascii="Garamond" w:eastAsia="MS Mincho" w:hAnsi="Garamond" w:cs="Times New Roman"/>
          <w:sz w:val="20"/>
          <w:szCs w:val="20"/>
          <w:lang w:eastAsia="zh-CN"/>
        </w:rPr>
      </w:pPr>
      <w:r w:rsidRPr="004F7B42">
        <w:rPr>
          <w:rFonts w:ascii="Garamond" w:eastAsia="MS Mincho" w:hAnsi="Garamond" w:cs="Times New Roman"/>
          <w:sz w:val="20"/>
          <w:szCs w:val="20"/>
        </w:rPr>
        <w:t>(217)-979-0804</w:t>
      </w:r>
      <w:r w:rsidR="00C40938" w:rsidRPr="004F7B42">
        <w:rPr>
          <w:rFonts w:ascii="Garamond" w:eastAsia="MS Mincho" w:hAnsi="Garamond" w:cs="Times New Roman"/>
          <w:sz w:val="20"/>
          <w:szCs w:val="20"/>
        </w:rPr>
        <w:t xml:space="preserve"> </w:t>
      </w:r>
      <w:r w:rsidR="003310E9" w:rsidRPr="004F7B42">
        <w:rPr>
          <w:rFonts w:ascii="Garamond" w:eastAsia="MS Mincho" w:hAnsi="Garamond" w:cs="Times New Roman" w:hint="eastAsia"/>
          <w:sz w:val="20"/>
          <w:szCs w:val="20"/>
          <w:lang w:eastAsia="zh-CN"/>
        </w:rPr>
        <w:t>｜</w:t>
      </w:r>
      <w:r w:rsidR="003310E9" w:rsidRPr="004F7B42">
        <w:rPr>
          <w:rFonts w:ascii="Garamond" w:eastAsia="MS Mincho" w:hAnsi="Garamond" w:cs="Times New Roman"/>
          <w:sz w:val="20"/>
          <w:szCs w:val="20"/>
          <w:lang w:eastAsia="zh-CN"/>
        </w:rPr>
        <w:t>610 E Stoughton Street, Champaign, IL 61820</w:t>
      </w:r>
      <w:r w:rsidR="003310E9" w:rsidRPr="004F7B42">
        <w:rPr>
          <w:rFonts w:ascii="Garamond" w:eastAsia="MS Mincho" w:hAnsi="Garamond" w:cs="Times New Roman" w:hint="eastAsia"/>
          <w:sz w:val="20"/>
          <w:szCs w:val="20"/>
          <w:lang w:eastAsia="zh-CN"/>
        </w:rPr>
        <w:t>｜</w:t>
      </w:r>
      <w:r w:rsidR="00742DDE" w:rsidRPr="004F7B42">
        <w:rPr>
          <w:rFonts w:ascii="Garamond" w:eastAsia="MS Mincho" w:hAnsi="Garamond" w:cs="Times New Roman"/>
          <w:sz w:val="20"/>
          <w:szCs w:val="20"/>
          <w:lang w:eastAsia="zh-CN"/>
        </w:rPr>
        <w:t>mxiao6@illinois.edu</w:t>
      </w:r>
    </w:p>
    <w:p w14:paraId="2B96E52A" w14:textId="0D199F51" w:rsidR="00D150F6" w:rsidRPr="004F7B42" w:rsidRDefault="00D150F6" w:rsidP="0091058A">
      <w:pPr>
        <w:spacing w:after="0" w:line="240" w:lineRule="auto"/>
        <w:jc w:val="center"/>
        <w:rPr>
          <w:rFonts w:ascii="Garamond" w:eastAsia="MS Mincho" w:hAnsi="Garamond" w:cs="Times New Roman"/>
          <w:sz w:val="20"/>
          <w:szCs w:val="20"/>
          <w:lang w:eastAsia="zh-CN"/>
        </w:rPr>
      </w:pPr>
      <w:ins w:id="4" w:author="Xiao, Mingze" w:date="2017-07-26T15:39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GitHub: </w:t>
        </w:r>
      </w:ins>
      <w:ins w:id="5" w:author="Xiao, Mingze" w:date="2017-07-26T15:41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begin"/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instrText xml:space="preserve"> HYPERLINK "https://github.com/mxiao6" </w:instrText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separate"/>
        </w:r>
        <w:r w:rsidRPr="00D150F6">
          <w:rPr>
            <w:rStyle w:val="Hyperlink"/>
            <w:rFonts w:ascii="Garamond" w:eastAsia="MS Mincho" w:hAnsi="Garamond" w:cs="Times New Roman" w:hint="eastAsia"/>
            <w:sz w:val="20"/>
            <w:szCs w:val="20"/>
            <w:lang w:eastAsia="zh-CN"/>
          </w:rPr>
          <w:t>mxiao6</w:t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end"/>
        </w:r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</w:t>
        </w:r>
      </w:ins>
      <w:ins w:id="6" w:author="Xiao, Mingze" w:date="2017-07-26T15:40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| LinkedIn: </w:t>
        </w:r>
      </w:ins>
      <w:ins w:id="7" w:author="Xiao, Mingze" w:date="2017-07-26T15:42:00Z">
        <w:r w:rsidR="00F2208D"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begin"/>
        </w:r>
        <w:r w:rsidR="00F2208D">
          <w:rPr>
            <w:rFonts w:ascii="Garamond" w:eastAsia="MS Mincho" w:hAnsi="Garamond" w:cs="Times New Roman"/>
            <w:sz w:val="20"/>
            <w:szCs w:val="20"/>
            <w:lang w:eastAsia="zh-CN"/>
          </w:rPr>
          <w:instrText xml:space="preserve"> HYPERLINK "https://www.linkedin.com/in/mxiao6/" </w:instrText>
        </w:r>
        <w:r w:rsidR="00F2208D"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separate"/>
        </w:r>
        <w:r w:rsidRPr="00F2208D">
          <w:rPr>
            <w:rStyle w:val="Hyperlink"/>
            <w:rFonts w:ascii="Garamond" w:eastAsia="MS Mincho" w:hAnsi="Garamond" w:cs="Times New Roman" w:hint="eastAsia"/>
            <w:sz w:val="20"/>
            <w:szCs w:val="20"/>
            <w:lang w:eastAsia="zh-CN"/>
          </w:rPr>
          <w:t>mxiao6</w:t>
        </w:r>
        <w:r w:rsidR="00F2208D">
          <w:rPr>
            <w:rFonts w:ascii="Garamond" w:eastAsia="MS Mincho" w:hAnsi="Garamond" w:cs="Times New Roman"/>
            <w:sz w:val="20"/>
            <w:szCs w:val="20"/>
            <w:lang w:eastAsia="zh-CN"/>
          </w:rPr>
          <w:fldChar w:fldCharType="end"/>
        </w:r>
      </w:ins>
    </w:p>
    <w:p w14:paraId="3AC056B8" w14:textId="77777777" w:rsidR="00D9532F" w:rsidDel="00316D6B" w:rsidRDefault="00D9532F" w:rsidP="00A75CD9">
      <w:pPr>
        <w:pBdr>
          <w:bottom w:val="single" w:sz="4" w:space="1" w:color="auto"/>
        </w:pBdr>
        <w:spacing w:after="0" w:line="240" w:lineRule="auto"/>
        <w:rPr>
          <w:del w:id="8" w:author="Xiao, Mingze" w:date="2017-07-26T15:31:00Z"/>
          <w:rFonts w:ascii="Garamond" w:eastAsia="MS Mincho" w:hAnsi="Garamond" w:cs="Times New Roman"/>
          <w:b/>
          <w:sz w:val="20"/>
          <w:szCs w:val="20"/>
        </w:rPr>
      </w:pPr>
    </w:p>
    <w:p w14:paraId="6331F411" w14:textId="77777777" w:rsidR="006E4671" w:rsidRDefault="006E4671" w:rsidP="00A75CD9">
      <w:pPr>
        <w:pBdr>
          <w:bottom w:val="single" w:sz="4" w:space="1" w:color="auto"/>
        </w:pBdr>
        <w:spacing w:after="0" w:line="240" w:lineRule="auto"/>
        <w:rPr>
          <w:ins w:id="9" w:author="Xiao, Mingze" w:date="2017-02-07T01:46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28F0FF6" w14:textId="0C30FD52" w:rsidR="0091058A" w:rsidRPr="00F3492C" w:rsidRDefault="00F25399" w:rsidP="00A75CD9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</w:rPr>
      </w:pPr>
      <w:r w:rsidRPr="00F3492C">
        <w:rPr>
          <w:rFonts w:ascii="Garamond" w:eastAsia="MS Mincho" w:hAnsi="Garamond" w:cs="Times New Roman"/>
          <w:b/>
          <w:sz w:val="20"/>
          <w:szCs w:val="20"/>
        </w:rPr>
        <w:t>EDUCATION</w:t>
      </w:r>
    </w:p>
    <w:p w14:paraId="2D4FDCE7" w14:textId="77777777" w:rsidR="00D10E7C" w:rsidRDefault="00D10E7C" w:rsidP="0091058A">
      <w:pPr>
        <w:spacing w:after="0" w:line="240" w:lineRule="auto"/>
        <w:rPr>
          <w:ins w:id="10" w:author="Xiao, Mingze" w:date="2017-02-07T02:04:00Z"/>
          <w:rFonts w:ascii="Garamond" w:eastAsia="MS Mincho" w:hAnsi="Garamond" w:cs="Times New Roman"/>
          <w:b/>
          <w:sz w:val="20"/>
          <w:szCs w:val="18"/>
          <w:lang w:eastAsia="zh-CN"/>
        </w:rPr>
      </w:pPr>
    </w:p>
    <w:p w14:paraId="556444BB" w14:textId="7DF1B8C5" w:rsidR="0091058A" w:rsidRPr="00C84E7B" w:rsidRDefault="0091058A" w:rsidP="0091058A">
      <w:pPr>
        <w:spacing w:after="0" w:line="240" w:lineRule="auto"/>
        <w:rPr>
          <w:rFonts w:ascii="Garamond" w:eastAsia="MS Mincho" w:hAnsi="Garamond" w:cs="Times New Roman"/>
          <w:sz w:val="20"/>
          <w:szCs w:val="18"/>
          <w:lang w:eastAsia="zh-CN"/>
        </w:rPr>
      </w:pPr>
      <w:r w:rsidRPr="00C84E7B">
        <w:rPr>
          <w:rFonts w:ascii="Garamond" w:eastAsia="MS Mincho" w:hAnsi="Garamond" w:cs="Times New Roman"/>
          <w:b/>
          <w:sz w:val="20"/>
          <w:szCs w:val="18"/>
        </w:rPr>
        <w:t xml:space="preserve">University </w:t>
      </w:r>
      <w:r w:rsidR="00F3492C" w:rsidRPr="00C84E7B">
        <w:rPr>
          <w:rFonts w:ascii="Garamond" w:eastAsia="MS Mincho" w:hAnsi="Garamond" w:cs="Times New Roman"/>
          <w:b/>
          <w:sz w:val="20"/>
          <w:szCs w:val="18"/>
        </w:rPr>
        <w:t>of Illinois at Urbana-Champaign</w:t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Pr="00C84E7B">
        <w:rPr>
          <w:rFonts w:ascii="Garamond" w:eastAsia="MS Mincho" w:hAnsi="Garamond" w:cs="Times New Roman"/>
          <w:b/>
          <w:sz w:val="20"/>
          <w:szCs w:val="18"/>
        </w:rPr>
        <w:tab/>
      </w:r>
      <w:r w:rsidR="00F3492C"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    </w:t>
      </w:r>
      <w:r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                              </w:t>
      </w:r>
      <w:r w:rsidR="006538F7">
        <w:rPr>
          <w:rFonts w:ascii="Garamond" w:eastAsia="MS Mincho" w:hAnsi="Garamond" w:cs="Times New Roman"/>
          <w:b/>
          <w:i/>
          <w:sz w:val="20"/>
          <w:szCs w:val="18"/>
        </w:rPr>
        <w:t xml:space="preserve">                             </w:t>
      </w:r>
      <w:r w:rsidR="00D63DA7" w:rsidRP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C84E7B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6538F7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r w:rsidR="00E77611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del w:id="11" w:author="Xiao, Mingze" w:date="2017-02-06T13:10:00Z">
        <w:r w:rsidR="00E77611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    </w:delText>
        </w:r>
        <w:r w:rsidR="00AD0508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    </w:delText>
        </w:r>
        <w:r w:rsidR="00E77611" w:rsidDel="007F3329">
          <w:rPr>
            <w:rFonts w:ascii="Garamond" w:eastAsia="MS Mincho" w:hAnsi="Garamond" w:cs="Times New Roman"/>
            <w:b/>
            <w:i/>
            <w:sz w:val="20"/>
            <w:szCs w:val="18"/>
          </w:rPr>
          <w:delText xml:space="preserve">  </w:delText>
        </w:r>
      </w:del>
      <w:r w:rsidR="0042497D">
        <w:rPr>
          <w:rFonts w:ascii="Garamond" w:eastAsia="MS Mincho" w:hAnsi="Garamond" w:cs="Times New Roman"/>
          <w:b/>
          <w:i/>
          <w:sz w:val="20"/>
          <w:szCs w:val="18"/>
        </w:rPr>
        <w:t xml:space="preserve"> </w:t>
      </w:r>
      <w:ins w:id="12" w:author="Xiao, Mingze" w:date="2017-02-06T13:16:00Z">
        <w:r w:rsidR="001322C2">
          <w:rPr>
            <w:rFonts w:ascii="Garamond" w:eastAsia="MS Mincho" w:hAnsi="Garamond" w:cs="Times New Roman"/>
            <w:b/>
            <w:i/>
            <w:sz w:val="20"/>
            <w:szCs w:val="18"/>
          </w:rPr>
          <w:tab/>
        </w:r>
      </w:ins>
      <w:r w:rsidRPr="00C84E7B">
        <w:rPr>
          <w:rFonts w:ascii="Garamond" w:eastAsia="MS Mincho" w:hAnsi="Garamond" w:cs="Times New Roman"/>
          <w:i/>
          <w:sz w:val="20"/>
          <w:szCs w:val="18"/>
        </w:rPr>
        <w:t xml:space="preserve">Expected </w:t>
      </w:r>
      <w:r w:rsidR="006816E5">
        <w:rPr>
          <w:rFonts w:ascii="Garamond" w:eastAsia="MS Mincho" w:hAnsi="Garamond" w:cs="Times New Roman"/>
          <w:sz w:val="20"/>
          <w:szCs w:val="18"/>
        </w:rPr>
        <w:t>May 201</w:t>
      </w:r>
      <w:ins w:id="13" w:author="Xiao, Mingze" w:date="2017-02-24T10:57:00Z">
        <w:r w:rsidR="00F60009">
          <w:rPr>
            <w:rFonts w:ascii="Garamond" w:eastAsia="MS Mincho" w:hAnsi="Garamond" w:cs="Times New Roman"/>
            <w:sz w:val="20"/>
            <w:szCs w:val="18"/>
          </w:rPr>
          <w:t>8</w:t>
        </w:r>
      </w:ins>
      <w:del w:id="14" w:author="Xiao, Mingze" w:date="2017-02-24T10:57:00Z">
        <w:r w:rsidR="006816E5" w:rsidDel="00F60009">
          <w:rPr>
            <w:rFonts w:ascii="Garamond" w:eastAsia="MS Mincho" w:hAnsi="Garamond" w:cs="Times New Roman"/>
            <w:sz w:val="20"/>
            <w:szCs w:val="18"/>
          </w:rPr>
          <w:delText>9</w:delText>
        </w:r>
      </w:del>
    </w:p>
    <w:p w14:paraId="02AD9726" w14:textId="544794E1" w:rsidR="0091058A" w:rsidRPr="00C84E7B" w:rsidRDefault="00361C4B" w:rsidP="0091058A">
      <w:pPr>
        <w:numPr>
          <w:ilvl w:val="0"/>
          <w:numId w:val="1"/>
        </w:numPr>
        <w:spacing w:after="0" w:line="240" w:lineRule="auto"/>
        <w:contextualSpacing/>
        <w:rPr>
          <w:rFonts w:ascii="Garamond" w:eastAsia="MS Mincho" w:hAnsi="Garamond" w:cs="Times New Roman"/>
          <w:b/>
          <w:sz w:val="20"/>
          <w:szCs w:val="18"/>
        </w:rPr>
      </w:pPr>
      <w:ins w:id="15" w:author="Xiao, Mingze" w:date="2017-07-27T14:02:00Z">
        <w:r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B.S. in </w:t>
        </w:r>
      </w:ins>
      <w:r w:rsidR="0029076D">
        <w:rPr>
          <w:rFonts w:ascii="Garamond" w:eastAsia="MS Mincho" w:hAnsi="Garamond" w:cs="Times New Roman" w:hint="eastAsia"/>
          <w:sz w:val="20"/>
          <w:szCs w:val="18"/>
          <w:lang w:eastAsia="zh-CN"/>
        </w:rPr>
        <w:t>Computer Science</w:t>
      </w:r>
      <w:del w:id="16" w:author="Xiao, Mingze" w:date="2017-07-27T14:02:00Z">
        <w:r w:rsidR="00AC2A3A" w:rsidDel="00361C4B">
          <w:rPr>
            <w:rFonts w:ascii="Garamond" w:eastAsia="MS Mincho" w:hAnsi="Garamond" w:cs="Times New Roman"/>
            <w:sz w:val="20"/>
            <w:szCs w:val="18"/>
          </w:rPr>
          <w:delText xml:space="preserve"> </w:delText>
        </w:r>
        <w:r w:rsidR="009C0A2C" w:rsidDel="00361C4B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delText>Major</w:delText>
        </w:r>
      </w:del>
      <w:r w:rsidR="00AC2A3A">
        <w:rPr>
          <w:rFonts w:ascii="Garamond" w:eastAsia="MS Mincho" w:hAnsi="Garamond" w:cs="Times New Roman"/>
          <w:sz w:val="20"/>
          <w:szCs w:val="18"/>
        </w:rPr>
        <w:t xml:space="preserve"> 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</w:t>
      </w:r>
      <w:r w:rsidR="00E92850">
        <w:rPr>
          <w:rFonts w:ascii="Garamond" w:eastAsia="MS Mincho" w:hAnsi="Garamond" w:cs="Times New Roman"/>
          <w:sz w:val="20"/>
          <w:szCs w:val="18"/>
        </w:rPr>
        <w:t xml:space="preserve">       </w:t>
      </w:r>
      <w:del w:id="17" w:author="Xiao, Mingze" w:date="2017-07-27T14:02:00Z">
        <w:r w:rsidR="00E92850" w:rsidDel="00361C4B">
          <w:rPr>
            <w:rFonts w:ascii="Garamond" w:eastAsia="MS Mincho" w:hAnsi="Garamond" w:cs="Times New Roman"/>
            <w:sz w:val="20"/>
            <w:szCs w:val="18"/>
          </w:rPr>
          <w:delText xml:space="preserve"> </w:delText>
        </w:r>
      </w:del>
      <w:r w:rsidR="00E92850">
        <w:rPr>
          <w:rFonts w:ascii="Garamond" w:eastAsia="MS Mincho" w:hAnsi="Garamond" w:cs="Times New Roman"/>
          <w:sz w:val="20"/>
          <w:szCs w:val="18"/>
        </w:rPr>
        <w:t xml:space="preserve">               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                 </w:t>
      </w:r>
      <w:r w:rsidR="003310E9">
        <w:rPr>
          <w:rFonts w:ascii="Garamond" w:eastAsia="MS Mincho" w:hAnsi="Garamond" w:cs="Times New Roman"/>
          <w:sz w:val="20"/>
          <w:szCs w:val="18"/>
        </w:rPr>
        <w:t xml:space="preserve"> </w:t>
      </w:r>
      <w:r w:rsidR="0091058A" w:rsidRPr="00C84E7B">
        <w:rPr>
          <w:rFonts w:ascii="Garamond" w:eastAsia="MS Mincho" w:hAnsi="Garamond" w:cs="Times New Roman"/>
          <w:sz w:val="20"/>
          <w:szCs w:val="18"/>
        </w:rPr>
        <w:t xml:space="preserve">                                    </w:t>
      </w:r>
      <w:r w:rsidR="00AC2A3A">
        <w:rPr>
          <w:rFonts w:ascii="Garamond" w:eastAsia="MS Mincho" w:hAnsi="Garamond" w:cs="Times New Roman"/>
          <w:sz w:val="20"/>
          <w:szCs w:val="18"/>
        </w:rPr>
        <w:t xml:space="preserve">                       </w:t>
      </w:r>
      <w:r w:rsidR="006816E5">
        <w:rPr>
          <w:rFonts w:ascii="Garamond" w:eastAsia="MS Mincho" w:hAnsi="Garamond" w:cs="Times New Roman"/>
          <w:sz w:val="20"/>
          <w:szCs w:val="18"/>
        </w:rPr>
        <w:t xml:space="preserve">           </w:t>
      </w:r>
      <w:ins w:id="18" w:author="Xiao, Mingze" w:date="2017-07-26T15:32:00Z">
        <w:r w:rsidR="00316D6B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 xml:space="preserve"> </w:t>
        </w:r>
      </w:ins>
      <w:del w:id="19" w:author="Xiao, Mingze" w:date="2017-07-26T15:32:00Z">
        <w:r w:rsidR="006816E5" w:rsidRPr="00316D6B" w:rsidDel="00316D6B">
          <w:rPr>
            <w:rFonts w:ascii="Garamond" w:eastAsia="MS Mincho" w:hAnsi="Garamond" w:cs="Times New Roman"/>
            <w:sz w:val="20"/>
            <w:szCs w:val="18"/>
          </w:rPr>
          <w:delText xml:space="preserve">          </w:delText>
        </w:r>
        <w:r w:rsidR="006816E5" w:rsidRPr="00316D6B" w:rsidDel="00316D6B">
          <w:rPr>
            <w:rFonts w:ascii="Garamond" w:eastAsia="MS Mincho" w:hAnsi="Garamond" w:cs="Times New Roman"/>
            <w:sz w:val="20"/>
            <w:szCs w:val="18"/>
            <w:rPrChange w:id="20" w:author="Xiao, Mingze" w:date="2017-07-26T15:32:00Z">
              <w:rPr>
                <w:rFonts w:ascii="Garamond" w:eastAsia="MS Mincho" w:hAnsi="Garamond" w:cs="Times New Roman"/>
                <w:b/>
                <w:sz w:val="20"/>
                <w:szCs w:val="18"/>
              </w:rPr>
            </w:rPrChange>
          </w:rPr>
          <w:tab/>
        </w:r>
      </w:del>
      <w:ins w:id="21" w:author="Xiao, Mingze" w:date="2017-07-26T15:32:00Z">
        <w:r w:rsidR="00316D6B" w:rsidRPr="00316D6B">
          <w:rPr>
            <w:rFonts w:ascii="Garamond" w:eastAsia="MS Mincho" w:hAnsi="Garamond" w:cs="Times New Roman"/>
            <w:sz w:val="20"/>
            <w:szCs w:val="18"/>
            <w:lang w:eastAsia="zh-CN"/>
            <w:rPrChange w:id="22" w:author="Xiao, Mingze" w:date="2017-07-26T15:32:00Z">
              <w:rPr>
                <w:rFonts w:ascii="Garamond" w:eastAsia="MS Mincho" w:hAnsi="Garamond" w:cs="Times New Roman"/>
                <w:b/>
                <w:sz w:val="20"/>
                <w:szCs w:val="18"/>
                <w:lang w:eastAsia="zh-CN"/>
              </w:rPr>
            </w:rPrChange>
          </w:rPr>
          <w:t xml:space="preserve">Overall </w:t>
        </w:r>
      </w:ins>
      <w:r w:rsidR="00561FF9" w:rsidRPr="00316D6B">
        <w:rPr>
          <w:rFonts w:ascii="Garamond" w:eastAsia="MS Mincho" w:hAnsi="Garamond" w:cs="Times New Roman"/>
          <w:sz w:val="20"/>
          <w:szCs w:val="18"/>
          <w:rPrChange w:id="23" w:author="Xiao, Mingze" w:date="2017-07-26T15:32:00Z">
            <w:rPr>
              <w:rFonts w:ascii="Garamond" w:eastAsia="MS Mincho" w:hAnsi="Garamond" w:cs="Times New Roman"/>
              <w:b/>
              <w:sz w:val="20"/>
              <w:szCs w:val="18"/>
            </w:rPr>
          </w:rPrChange>
        </w:rPr>
        <w:t>GPA:</w:t>
      </w:r>
      <w:r w:rsidR="0029076D" w:rsidRPr="00316D6B">
        <w:rPr>
          <w:rFonts w:ascii="Garamond" w:eastAsia="MS Mincho" w:hAnsi="Garamond" w:cs="Times New Roman"/>
          <w:sz w:val="20"/>
          <w:szCs w:val="18"/>
          <w:rPrChange w:id="24" w:author="Xiao, Mingze" w:date="2017-07-26T15:32:00Z">
            <w:rPr>
              <w:rFonts w:ascii="Garamond" w:eastAsia="MS Mincho" w:hAnsi="Garamond" w:cs="Times New Roman"/>
              <w:b/>
              <w:sz w:val="20"/>
              <w:szCs w:val="18"/>
            </w:rPr>
          </w:rPrChange>
        </w:rPr>
        <w:t xml:space="preserve"> 3.93</w:t>
      </w:r>
      <w:r w:rsidR="00561FF9" w:rsidRPr="00316D6B">
        <w:rPr>
          <w:rFonts w:ascii="Garamond" w:eastAsia="MS Mincho" w:hAnsi="Garamond" w:cs="Times New Roman"/>
          <w:sz w:val="20"/>
          <w:szCs w:val="18"/>
          <w:rPrChange w:id="25" w:author="Xiao, Mingze" w:date="2017-07-26T15:32:00Z">
            <w:rPr>
              <w:rFonts w:ascii="Garamond" w:eastAsia="MS Mincho" w:hAnsi="Garamond" w:cs="Times New Roman"/>
              <w:b/>
              <w:sz w:val="20"/>
              <w:szCs w:val="18"/>
            </w:rPr>
          </w:rPrChange>
        </w:rPr>
        <w:t>/4.00</w:t>
      </w:r>
    </w:p>
    <w:p w14:paraId="74B9C653" w14:textId="024DDE44" w:rsidR="00254EC4" w:rsidRDefault="006816E5" w:rsidP="00B2491A">
      <w:pPr>
        <w:numPr>
          <w:ilvl w:val="1"/>
          <w:numId w:val="1"/>
        </w:numPr>
        <w:spacing w:after="0" w:line="240" w:lineRule="auto"/>
        <w:contextualSpacing/>
        <w:rPr>
          <w:rFonts w:ascii="Garamond" w:eastAsia="MS Mincho" w:hAnsi="Garamond" w:cs="Times New Roman"/>
          <w:sz w:val="20"/>
          <w:szCs w:val="18"/>
        </w:rPr>
      </w:pPr>
      <w:r>
        <w:rPr>
          <w:rFonts w:ascii="Garamond" w:eastAsia="MS Mincho" w:hAnsi="Garamond" w:cs="Times New Roman"/>
          <w:sz w:val="20"/>
          <w:szCs w:val="18"/>
        </w:rPr>
        <w:t>James Schola</w:t>
      </w:r>
      <w:r w:rsidRPr="00B2491A">
        <w:rPr>
          <w:rFonts w:ascii="Garamond" w:eastAsia="MS Mincho" w:hAnsi="Garamond" w:cs="Times New Roman"/>
          <w:sz w:val="20"/>
          <w:szCs w:val="18"/>
        </w:rPr>
        <w:t>r</w:t>
      </w:r>
      <w:r w:rsidR="00B2491A">
        <w:rPr>
          <w:rFonts w:ascii="Garamond" w:eastAsia="MS Mincho" w:hAnsi="Garamond" w:cs="Times New Roman"/>
          <w:sz w:val="20"/>
          <w:szCs w:val="18"/>
        </w:rPr>
        <w:t xml:space="preserve"> </w:t>
      </w:r>
      <w:r w:rsidR="00B2491A" w:rsidRPr="00B2491A">
        <w:rPr>
          <w:rFonts w:ascii="Garamond" w:eastAsia="MS Mincho" w:hAnsi="Garamond" w:cs="Times New Roman"/>
          <w:sz w:val="20"/>
          <w:szCs w:val="18"/>
        </w:rPr>
        <w:t>(Honor Student)</w:t>
      </w:r>
      <w:r w:rsidR="00B2491A">
        <w:rPr>
          <w:rFonts w:ascii="Garamond" w:eastAsia="MS Mincho" w:hAnsi="Garamond" w:cs="Times New Roman"/>
          <w:sz w:val="20"/>
          <w:szCs w:val="18"/>
        </w:rPr>
        <w:t>, Dean's List (Fall 2015, Spring, Fall 2016</w:t>
      </w:r>
      <w:ins w:id="26" w:author="Xiao, Mingze" w:date="2017-07-26T15:30:00Z">
        <w:r w:rsidR="00316D6B">
          <w:rPr>
            <w:rFonts w:ascii="Garamond" w:eastAsia="MS Mincho" w:hAnsi="Garamond" w:cs="Times New Roman" w:hint="eastAsia"/>
            <w:sz w:val="20"/>
            <w:szCs w:val="18"/>
            <w:lang w:eastAsia="zh-CN"/>
          </w:rPr>
          <w:t>, Spring 2017</w:t>
        </w:r>
      </w:ins>
      <w:r w:rsidR="00B2491A">
        <w:rPr>
          <w:rFonts w:ascii="Garamond" w:eastAsia="MS Mincho" w:hAnsi="Garamond" w:cs="Times New Roman"/>
          <w:sz w:val="20"/>
          <w:szCs w:val="18"/>
        </w:rPr>
        <w:t>)</w:t>
      </w:r>
    </w:p>
    <w:p w14:paraId="7F875474" w14:textId="23FAAC63" w:rsidR="00927B1D" w:rsidDel="00686166" w:rsidRDefault="00B2491A">
      <w:pPr>
        <w:numPr>
          <w:ilvl w:val="1"/>
          <w:numId w:val="1"/>
        </w:numPr>
        <w:spacing w:after="0" w:line="240" w:lineRule="auto"/>
        <w:ind w:left="0" w:firstLine="0"/>
        <w:contextualSpacing/>
        <w:rPr>
          <w:del w:id="27" w:author="Xiao, Mingze" w:date="2017-07-27T14:00:00Z"/>
          <w:rFonts w:ascii="Garamond" w:eastAsia="MS Mincho" w:hAnsi="Garamond" w:cs="Times New Roman"/>
          <w:sz w:val="20"/>
          <w:szCs w:val="18"/>
        </w:rPr>
        <w:pPrChange w:id="28" w:author="Xiao, Mingze" w:date="2017-07-27T14:00:00Z">
          <w:pPr>
            <w:numPr>
              <w:ilvl w:val="1"/>
              <w:numId w:val="1"/>
            </w:numPr>
            <w:spacing w:after="0" w:line="240" w:lineRule="auto"/>
            <w:ind w:left="1440" w:hanging="360"/>
            <w:contextualSpacing/>
          </w:pPr>
        </w:pPrChange>
      </w:pPr>
      <w:del w:id="29" w:author="Xiao, Mingze" w:date="2017-07-27T14:00:00Z">
        <w:r w:rsidDel="00686166">
          <w:rPr>
            <w:rFonts w:ascii="Garamond" w:eastAsia="MS Mincho" w:hAnsi="Garamond" w:cs="Times New Roman"/>
            <w:sz w:val="20"/>
            <w:szCs w:val="18"/>
          </w:rPr>
          <w:delText xml:space="preserve">Course work: </w:delText>
        </w:r>
        <w:r w:rsidRPr="00B2491A" w:rsidDel="00686166">
          <w:rPr>
            <w:rFonts w:ascii="Garamond" w:eastAsia="MS Mincho" w:hAnsi="Garamond" w:cs="Times New Roman"/>
            <w:sz w:val="20"/>
            <w:szCs w:val="18"/>
          </w:rPr>
          <w:delText>Data Structures</w:delText>
        </w:r>
        <w:r w:rsidDel="00686166">
          <w:rPr>
            <w:rFonts w:ascii="Garamond" w:eastAsia="MS Mincho" w:hAnsi="Garamond" w:cs="Times New Roman"/>
            <w:sz w:val="20"/>
            <w:szCs w:val="18"/>
          </w:rPr>
          <w:delText xml:space="preserve">(A+), </w:delText>
        </w:r>
        <w:r w:rsidRPr="00B2491A" w:rsidDel="00686166">
          <w:rPr>
            <w:rFonts w:ascii="Garamond" w:eastAsia="MS Mincho" w:hAnsi="Garamond" w:cs="Times New Roman"/>
            <w:sz w:val="20"/>
            <w:szCs w:val="18"/>
          </w:rPr>
          <w:delText>System Programming</w:delText>
        </w:r>
        <w:r w:rsidDel="00686166">
          <w:rPr>
            <w:rFonts w:ascii="Garamond" w:eastAsia="MS Mincho" w:hAnsi="Garamond" w:cs="Times New Roman"/>
            <w:sz w:val="20"/>
            <w:szCs w:val="18"/>
          </w:rPr>
          <w:delText xml:space="preserve">, </w:delText>
        </w:r>
        <w:r w:rsidRPr="00B2491A" w:rsidDel="00686166">
          <w:rPr>
            <w:rFonts w:ascii="Garamond" w:eastAsia="MS Mincho" w:hAnsi="Garamond" w:cs="Times New Roman"/>
            <w:sz w:val="20"/>
            <w:szCs w:val="18"/>
          </w:rPr>
          <w:delText>Interactive Computer Graphics</w:delText>
        </w:r>
        <w:r w:rsidDel="00686166">
          <w:rPr>
            <w:rFonts w:ascii="Garamond" w:eastAsia="MS Mincho" w:hAnsi="Garamond" w:cs="Times New Roman"/>
            <w:sz w:val="20"/>
            <w:szCs w:val="18"/>
          </w:rPr>
          <w:delText xml:space="preserve">, </w:delText>
        </w:r>
      </w:del>
    </w:p>
    <w:p w14:paraId="72C51935" w14:textId="664FF84B" w:rsidR="00B00188" w:rsidRPr="00B2491A" w:rsidRDefault="00927B1D">
      <w:pPr>
        <w:spacing w:after="0" w:line="240" w:lineRule="auto"/>
        <w:ind w:left="2160"/>
        <w:contextualSpacing/>
        <w:rPr>
          <w:rFonts w:ascii="Garamond" w:eastAsia="MS Mincho" w:hAnsi="Garamond" w:cs="Times New Roman"/>
          <w:sz w:val="20"/>
          <w:szCs w:val="18"/>
          <w:lang w:eastAsia="zh-CN"/>
        </w:rPr>
      </w:pPr>
      <w:del w:id="30" w:author="Xiao, Mingze" w:date="2017-02-07T01:53:00Z">
        <w:r w:rsidDel="00B00188">
          <w:rPr>
            <w:rFonts w:ascii="Garamond" w:eastAsia="MS Mincho" w:hAnsi="Garamond" w:cs="Times New Roman"/>
            <w:sz w:val="20"/>
            <w:szCs w:val="18"/>
          </w:rPr>
          <w:delText xml:space="preserve">       </w:delText>
        </w:r>
      </w:del>
      <w:del w:id="31" w:author="Xiao, Mingze" w:date="2017-07-27T14:00:00Z">
        <w:r w:rsidR="00B2491A" w:rsidRPr="00B2491A" w:rsidDel="00686166">
          <w:rPr>
            <w:rFonts w:ascii="Garamond" w:eastAsia="MS Mincho" w:hAnsi="Garamond" w:cs="Times New Roman"/>
            <w:sz w:val="20"/>
            <w:szCs w:val="18"/>
          </w:rPr>
          <w:delText>Applied Machine Learning</w:delText>
        </w:r>
        <w:r w:rsidR="00B2491A" w:rsidDel="00686166">
          <w:rPr>
            <w:rFonts w:ascii="Garamond" w:eastAsia="MS Mincho" w:hAnsi="Garamond" w:cs="Times New Roman"/>
            <w:sz w:val="20"/>
            <w:szCs w:val="18"/>
          </w:rPr>
          <w:delText xml:space="preserve">, </w:delText>
        </w:r>
        <w:r w:rsidR="00B2491A" w:rsidRPr="00B2491A" w:rsidDel="00686166">
          <w:rPr>
            <w:rFonts w:ascii="Garamond" w:eastAsia="MS Mincho" w:hAnsi="Garamond" w:cs="Times New Roman"/>
            <w:sz w:val="20"/>
            <w:szCs w:val="18"/>
          </w:rPr>
          <w:delText>Virtual Reality</w:delText>
        </w:r>
        <w:r w:rsidR="00B2491A" w:rsidDel="00686166">
          <w:rPr>
            <w:rFonts w:ascii="Garamond" w:eastAsia="MS Mincho" w:hAnsi="Garamond" w:cs="Times New Roman"/>
            <w:sz w:val="20"/>
            <w:szCs w:val="18"/>
          </w:rPr>
          <w:delText xml:space="preserve">, </w:delText>
        </w:r>
        <w:r w:rsidR="00B2491A" w:rsidRPr="00B2491A" w:rsidDel="00686166">
          <w:rPr>
            <w:rFonts w:ascii="Garamond" w:eastAsia="MS Mincho" w:hAnsi="Garamond" w:cs="Times New Roman"/>
            <w:sz w:val="20"/>
            <w:szCs w:val="18"/>
          </w:rPr>
          <w:delText>Discrete Structures</w:delText>
        </w:r>
        <w:r w:rsidR="00B2491A" w:rsidDel="00686166">
          <w:rPr>
            <w:rFonts w:ascii="Garamond" w:eastAsia="MS Mincho" w:hAnsi="Garamond" w:cs="Times New Roman"/>
            <w:sz w:val="20"/>
            <w:szCs w:val="18"/>
          </w:rPr>
          <w:delText xml:space="preserve">, </w:delText>
        </w:r>
        <w:r w:rsidR="00B2491A" w:rsidRPr="00B2491A" w:rsidDel="00686166">
          <w:rPr>
            <w:rFonts w:ascii="Garamond" w:eastAsia="MS Mincho" w:hAnsi="Garamond" w:cs="Times New Roman"/>
            <w:sz w:val="20"/>
            <w:szCs w:val="18"/>
          </w:rPr>
          <w:delText>Computer Architecture</w:delText>
        </w:r>
      </w:del>
    </w:p>
    <w:p w14:paraId="49755DBE" w14:textId="15C43A87" w:rsidR="0091058A" w:rsidRPr="00F3492C" w:rsidRDefault="00F25399" w:rsidP="0091058A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</w:rPr>
      </w:pPr>
      <w:r>
        <w:rPr>
          <w:rFonts w:ascii="Garamond" w:eastAsia="MS Mincho" w:hAnsi="Garamond" w:cs="Times New Roman"/>
          <w:b/>
          <w:sz w:val="20"/>
          <w:szCs w:val="20"/>
        </w:rPr>
        <w:t xml:space="preserve">WORK </w:t>
      </w:r>
      <w:r w:rsidRPr="00F3492C">
        <w:rPr>
          <w:rFonts w:ascii="Garamond" w:eastAsia="MS Mincho" w:hAnsi="Garamond" w:cs="Times New Roman"/>
          <w:b/>
          <w:sz w:val="20"/>
          <w:szCs w:val="20"/>
        </w:rPr>
        <w:t>EXPERIENCE</w:t>
      </w:r>
      <w:r w:rsidR="0091058A" w:rsidRPr="00F3492C">
        <w:rPr>
          <w:rFonts w:ascii="Garamond" w:eastAsia="MS Mincho" w:hAnsi="Garamond" w:cs="Times New Roman"/>
          <w:b/>
          <w:sz w:val="20"/>
          <w:szCs w:val="20"/>
        </w:rPr>
        <w:t xml:space="preserve"> </w:t>
      </w:r>
    </w:p>
    <w:p w14:paraId="45758AC3" w14:textId="77777777" w:rsidR="00166CB2" w:rsidRDefault="00166CB2" w:rsidP="00166CB2">
      <w:pPr>
        <w:spacing w:after="0" w:line="240" w:lineRule="auto"/>
        <w:rPr>
          <w:ins w:id="32" w:author="Xiao, Mingze" w:date="2017-07-26T15:3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675D7023" w14:textId="7BC3D7AF" w:rsidR="00166CB2" w:rsidRPr="00F20F18" w:rsidRDefault="00D150F6" w:rsidP="00166CB2">
      <w:pPr>
        <w:spacing w:after="0" w:line="240" w:lineRule="auto"/>
        <w:rPr>
          <w:ins w:id="33" w:author="Xiao, Mingze" w:date="2017-07-26T15:34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34" w:author="Xiao, Mingze" w:date="2017-07-26T15:35:00Z">
        <w:r>
          <w:rPr>
            <w:rFonts w:ascii="Garamond" w:eastAsia="MS Mincho" w:hAnsi="Garamond" w:cs="Times New Roman"/>
            <w:b/>
            <w:sz w:val="20"/>
            <w:szCs w:val="20"/>
          </w:rPr>
          <w:t>EnterpriseWorks Incubator |</w:t>
        </w:r>
        <w:r w:rsidRPr="00D150F6">
          <w:rPr>
            <w:rFonts w:ascii="Garamond" w:eastAsia="MS Mincho" w:hAnsi="Garamond" w:cs="Times New Roman"/>
            <w:b/>
            <w:sz w:val="20"/>
            <w:szCs w:val="20"/>
          </w:rPr>
          <w:t xml:space="preserve"> Research Park</w:t>
        </w:r>
      </w:ins>
      <w:ins w:id="35" w:author="Xiao, Mingze" w:date="2017-07-26T15:34:00Z">
        <w:r w:rsidR="00166CB2" w:rsidRPr="00F20F18">
          <w:rPr>
            <w:rFonts w:ascii="Garamond" w:eastAsia="MS Mincho" w:hAnsi="Garamond" w:cs="Times New Roman"/>
            <w:b/>
            <w:sz w:val="20"/>
            <w:szCs w:val="20"/>
          </w:rPr>
          <w:t xml:space="preserve">            </w:t>
        </w:r>
        <w:r w:rsidR="00166CB2">
          <w:rPr>
            <w:rFonts w:ascii="Garamond" w:eastAsia="MS Mincho" w:hAnsi="Garamond" w:cs="Times New Roman"/>
            <w:b/>
            <w:sz w:val="20"/>
            <w:szCs w:val="20"/>
          </w:rPr>
          <w:t xml:space="preserve">                             </w:t>
        </w:r>
        <w:r w:rsidR="00166CB2" w:rsidRPr="00F20F18">
          <w:rPr>
            <w:rFonts w:ascii="Garamond" w:eastAsia="MS Mincho" w:hAnsi="Garamond" w:cs="Times New Roman"/>
            <w:b/>
            <w:sz w:val="20"/>
            <w:szCs w:val="20"/>
          </w:rPr>
          <w:t xml:space="preserve">                                            </w:t>
        </w:r>
        <w:r w:rsidR="00166CB2">
          <w:rPr>
            <w:rFonts w:ascii="Garamond" w:eastAsia="MS Mincho" w:hAnsi="Garamond" w:cs="Times New Roman"/>
            <w:b/>
            <w:sz w:val="20"/>
            <w:szCs w:val="20"/>
          </w:rPr>
          <w:t xml:space="preserve">             </w:t>
        </w:r>
        <w:r>
          <w:rPr>
            <w:rFonts w:ascii="Garamond" w:eastAsia="MS Mincho" w:hAnsi="Garamond" w:cs="Times New Roman"/>
            <w:b/>
            <w:sz w:val="20"/>
            <w:szCs w:val="20"/>
          </w:rPr>
          <w:t xml:space="preserve">     </w:t>
        </w:r>
      </w:ins>
      <w:ins w:id="36" w:author="Xiao, Mingze" w:date="2017-07-26T15:37:00Z">
        <w:r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 Champaign</w:t>
        </w:r>
      </w:ins>
      <w:ins w:id="37" w:author="Xiao, Mingze" w:date="2017-07-26T15:36:00Z">
        <w:r>
          <w:rPr>
            <w:rFonts w:ascii="Garamond" w:eastAsia="MS Mincho" w:hAnsi="Garamond" w:cs="Times New Roman"/>
            <w:b/>
            <w:sz w:val="20"/>
            <w:szCs w:val="20"/>
          </w:rPr>
          <w:t>, IL</w:t>
        </w:r>
      </w:ins>
    </w:p>
    <w:p w14:paraId="06A3D9F1" w14:textId="5E48D817" w:rsidR="00166CB2" w:rsidRPr="00F20F18" w:rsidRDefault="00D150F6" w:rsidP="00166CB2">
      <w:pPr>
        <w:spacing w:after="0" w:line="240" w:lineRule="auto"/>
        <w:rPr>
          <w:ins w:id="38" w:author="Xiao, Mingze" w:date="2017-07-26T15:34:00Z"/>
          <w:rFonts w:ascii="Garamond" w:eastAsia="MS Mincho" w:hAnsi="Garamond" w:cs="Times New Roman"/>
          <w:sz w:val="20"/>
          <w:szCs w:val="20"/>
          <w:lang w:eastAsia="zh-CN"/>
        </w:rPr>
      </w:pPr>
      <w:ins w:id="39" w:author="Xiao, Mingze" w:date="2017-07-26T15:36:00Z"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>Software</w:t>
        </w:r>
      </w:ins>
      <w:ins w:id="40" w:author="Xiao, Mingze" w:date="2017-07-26T15:34:00Z">
        <w:r w:rsidR="00166CB2">
          <w:rPr>
            <w:rFonts w:ascii="Garamond" w:eastAsia="MS Mincho" w:hAnsi="Garamond" w:cs="Times New Roman"/>
            <w:i/>
            <w:sz w:val="20"/>
            <w:szCs w:val="20"/>
          </w:rPr>
          <w:t xml:space="preserve"> development intern           </w:t>
        </w:r>
        <w:r w:rsidR="00166CB2" w:rsidRPr="00F20F18">
          <w:rPr>
            <w:rFonts w:ascii="Garamond" w:eastAsia="MS Mincho" w:hAnsi="Garamond" w:cs="Times New Roman"/>
            <w:i/>
            <w:sz w:val="20"/>
            <w:szCs w:val="20"/>
          </w:rPr>
          <w:t xml:space="preserve">                                                                                                </w:t>
        </w:r>
        <w:r w:rsidR="00166CB2">
          <w:rPr>
            <w:rFonts w:ascii="Garamond" w:eastAsia="MS Mincho" w:hAnsi="Garamond" w:cs="Times New Roman"/>
            <w:sz w:val="20"/>
            <w:szCs w:val="20"/>
          </w:rPr>
          <w:t xml:space="preserve">             </w:t>
        </w:r>
        <w:r w:rsidR="00166CB2">
          <w:rPr>
            <w:rFonts w:ascii="Garamond" w:eastAsia="MS Mincho" w:hAnsi="Garamond" w:cs="Times New Roman"/>
            <w:sz w:val="20"/>
            <w:szCs w:val="20"/>
          </w:rPr>
          <w:tab/>
          <w:t xml:space="preserve"> </w:t>
        </w:r>
        <w:r w:rsidR="00166CB2" w:rsidRPr="00F20F18">
          <w:rPr>
            <w:rFonts w:ascii="Garamond" w:eastAsia="MS Mincho" w:hAnsi="Garamond" w:cs="Times New Roman"/>
            <w:sz w:val="20"/>
            <w:szCs w:val="20"/>
          </w:rPr>
          <w:t xml:space="preserve"> </w:t>
        </w:r>
        <w:r w:rsidR="00166CB2">
          <w:rPr>
            <w:rFonts w:ascii="Garamond" w:eastAsia="MS Mincho" w:hAnsi="Garamond" w:cs="Times New Roman"/>
            <w:sz w:val="20"/>
            <w:szCs w:val="20"/>
          </w:rPr>
          <w:t xml:space="preserve"> </w:t>
        </w:r>
        <w:r w:rsidR="00166CB2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  <w:t xml:space="preserve">       </w:t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ins w:id="41" w:author="Xiao, Mingze" w:date="2017-07-26T15:37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  </w:t>
        </w:r>
      </w:ins>
      <w:ins w:id="42" w:author="Xiao, Mingze" w:date="2017-07-26T15:34:00Z">
        <w:r>
          <w:rPr>
            <w:rFonts w:ascii="Garamond" w:eastAsia="MS Mincho" w:hAnsi="Garamond" w:cs="Times New Roman"/>
            <w:sz w:val="20"/>
            <w:szCs w:val="20"/>
          </w:rPr>
          <w:t>April 2017</w:t>
        </w:r>
        <w:r w:rsidR="00166CB2">
          <w:rPr>
            <w:rFonts w:ascii="Garamond" w:eastAsia="MS Mincho" w:hAnsi="Garamond" w:cs="Times New Roman"/>
            <w:sz w:val="20"/>
            <w:szCs w:val="20"/>
          </w:rPr>
          <w:t xml:space="preserve"> – </w:t>
        </w:r>
      </w:ins>
      <w:ins w:id="43" w:author="Xiao, Mingze" w:date="2017-07-26T15:37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Present</w:t>
        </w:r>
      </w:ins>
    </w:p>
    <w:p w14:paraId="624BA729" w14:textId="1BE9351C" w:rsidR="00D150F6" w:rsidRDefault="00674C2A">
      <w:pPr>
        <w:pStyle w:val="ListParagraph"/>
        <w:numPr>
          <w:ilvl w:val="0"/>
          <w:numId w:val="2"/>
        </w:numPr>
        <w:spacing w:after="0" w:line="240" w:lineRule="auto"/>
        <w:rPr>
          <w:ins w:id="44" w:author="Xiao, Mingze" w:date="2017-07-26T15:58:00Z"/>
          <w:rFonts w:ascii="Garamond" w:eastAsia="MS Mincho" w:hAnsi="Garamond" w:cs="Times New Roman"/>
          <w:sz w:val="20"/>
          <w:szCs w:val="20"/>
        </w:rPr>
        <w:pPrChange w:id="45" w:author="Xiao, Mingze" w:date="2017-07-26T15:41:00Z">
          <w:pPr>
            <w:spacing w:after="0" w:line="240" w:lineRule="auto"/>
          </w:pPr>
        </w:pPrChange>
      </w:pPr>
      <w:ins w:id="46" w:author="Xiao, Mingze" w:date="2017-07-26T15:53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Implement</w:t>
        </w:r>
        <w:r w:rsidR="00991C8B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and </w:t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deploy</w:t>
        </w:r>
        <w:r w:rsidR="00991C8B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</w:t>
        </w:r>
      </w:ins>
      <w:ins w:id="47" w:author="Xiao, Mingze" w:date="2017-07-26T15:57:00Z">
        <w:r w:rsidR="006F73D7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over 10 websites </w:t>
        </w:r>
      </w:ins>
      <w:ins w:id="48" w:author="Xiao, Mingze" w:date="2017-07-26T15:58:00Z">
        <w:r w:rsidR="00F86F45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for startup companies using WordPress</w:t>
        </w:r>
      </w:ins>
      <w:ins w:id="49" w:author="Xiao, Mingze" w:date="2017-07-26T15:59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framework</w:t>
        </w:r>
      </w:ins>
    </w:p>
    <w:p w14:paraId="3814C28A" w14:textId="641F10A6" w:rsidR="00F86F45" w:rsidRPr="00D150F6" w:rsidRDefault="008D20F8">
      <w:pPr>
        <w:pStyle w:val="ListParagraph"/>
        <w:numPr>
          <w:ilvl w:val="0"/>
          <w:numId w:val="2"/>
        </w:numPr>
        <w:spacing w:after="0" w:line="240" w:lineRule="auto"/>
        <w:rPr>
          <w:ins w:id="50" w:author="Xiao, Mingze" w:date="2017-02-07T02:04:00Z"/>
          <w:rFonts w:ascii="Garamond" w:eastAsia="MS Mincho" w:hAnsi="Garamond" w:cs="Times New Roman"/>
          <w:sz w:val="20"/>
          <w:szCs w:val="20"/>
          <w:rPrChange w:id="51" w:author="Xiao, Mingze" w:date="2017-07-26T15:41:00Z">
            <w:rPr>
              <w:ins w:id="52" w:author="Xiao, Mingze" w:date="2017-02-07T02:04:00Z"/>
              <w:rFonts w:ascii="Garamond" w:eastAsia="MS Mincho" w:hAnsi="Garamond" w:cs="Times New Roman"/>
              <w:b/>
              <w:sz w:val="20"/>
              <w:szCs w:val="20"/>
              <w:lang w:eastAsia="zh-CN"/>
            </w:rPr>
          </w:rPrChange>
        </w:rPr>
        <w:pPrChange w:id="53" w:author="Xiao, Mingze" w:date="2017-07-26T15:41:00Z">
          <w:pPr>
            <w:spacing w:after="0" w:line="240" w:lineRule="auto"/>
          </w:pPr>
        </w:pPrChange>
      </w:pPr>
      <w:ins w:id="54" w:author="Xiao, Mingze" w:date="2017-07-26T16:01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Mai</w:t>
        </w:r>
      </w:ins>
      <w:ins w:id="55" w:author="Xiao, Mingze" w:date="2017-07-26T16:04:00Z">
        <w:r w:rsidR="00674C2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ntain</w:t>
        </w:r>
        <w:r w:rsidR="00B73ECE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Salesforce database</w:t>
        </w:r>
        <w:r w:rsidR="00674C2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 and develop</w:t>
        </w:r>
        <w:r w:rsidR="009259FB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several web apps to collect user</w:t>
        </w:r>
      </w:ins>
      <w:ins w:id="56" w:author="Xiao, Mingze" w:date="2017-07-26T16:08:00Z">
        <w:r w:rsidR="009259FB">
          <w:rPr>
            <w:rFonts w:ascii="Garamond" w:eastAsia="MS Mincho" w:hAnsi="Garamond" w:cs="Times New Roman"/>
            <w:sz w:val="20"/>
            <w:szCs w:val="20"/>
            <w:lang w:eastAsia="zh-CN"/>
          </w:rPr>
          <w:t>s’</w:t>
        </w:r>
        <w:r w:rsidR="009259FB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</w:t>
        </w:r>
        <w:r w:rsidR="009259FB">
          <w:rPr>
            <w:rFonts w:ascii="Garamond" w:eastAsia="MS Mincho" w:hAnsi="Garamond" w:cs="Times New Roman"/>
            <w:sz w:val="20"/>
            <w:szCs w:val="20"/>
            <w:lang w:eastAsia="zh-CN"/>
          </w:rPr>
          <w:t>information</w:t>
        </w:r>
      </w:ins>
    </w:p>
    <w:p w14:paraId="5248BA35" w14:textId="23577F00" w:rsidR="004F3098" w:rsidRPr="00F20F18" w:rsidRDefault="004F3098" w:rsidP="004F3098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 xml:space="preserve">Game Hollywood </w:t>
      </w:r>
      <w:r w:rsidRPr="004F3098">
        <w:rPr>
          <w:rFonts w:ascii="Garamond" w:eastAsia="MS Mincho" w:hAnsi="Garamond" w:cs="Times New Roman"/>
          <w:b/>
          <w:sz w:val="20"/>
          <w:szCs w:val="20"/>
        </w:rPr>
        <w:t>Corporation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</w:t>
      </w:r>
      <w:r>
        <w:rPr>
          <w:rFonts w:ascii="Garamond" w:eastAsia="MS Mincho" w:hAnsi="Garamond" w:cs="Times New Roman"/>
          <w:b/>
          <w:sz w:val="20"/>
          <w:szCs w:val="20"/>
        </w:rPr>
        <w:tab/>
        <w:t xml:space="preserve">            </w:t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    </w:t>
      </w:r>
      <w:ins w:id="57" w:author="Xiao, Mingze" w:date="2017-02-06T13:15:00Z">
        <w:r w:rsidR="001322C2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 </w:t>
        </w:r>
      </w:ins>
      <w:r>
        <w:rPr>
          <w:rFonts w:ascii="Garamond" w:eastAsia="MS Mincho" w:hAnsi="Garamond" w:cs="Times New Roman"/>
          <w:b/>
          <w:sz w:val="20"/>
          <w:szCs w:val="20"/>
        </w:rPr>
        <w:t xml:space="preserve">Guangzhou, </w:t>
      </w:r>
      <w:del w:id="58" w:author="Xiao, Mingze" w:date="2017-07-26T16:29:00Z">
        <w:r w:rsidDel="00BB360D">
          <w:rPr>
            <w:rFonts w:ascii="Garamond" w:eastAsia="MS Mincho" w:hAnsi="Garamond" w:cs="Times New Roman"/>
            <w:b/>
            <w:sz w:val="20"/>
            <w:szCs w:val="20"/>
          </w:rPr>
          <w:delText>GD</w:delText>
        </w:r>
      </w:del>
      <w:ins w:id="59" w:author="Xiao, Mingze" w:date="2017-07-26T16:29:00Z">
        <w:r w:rsidR="00BB360D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>PRC</w:t>
        </w:r>
      </w:ins>
    </w:p>
    <w:p w14:paraId="4B1C559A" w14:textId="4FDED38D" w:rsidR="004F3098" w:rsidRPr="00F20F18" w:rsidRDefault="004F3098" w:rsidP="004F3098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 xml:space="preserve">Android development intern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        </w:t>
      </w:r>
      <w:r>
        <w:rPr>
          <w:rFonts w:ascii="Garamond" w:eastAsia="MS Mincho" w:hAnsi="Garamond" w:cs="Times New Roman"/>
          <w:sz w:val="20"/>
          <w:szCs w:val="20"/>
        </w:rPr>
        <w:t xml:space="preserve">             </w:t>
      </w:r>
      <w:r>
        <w:rPr>
          <w:rFonts w:ascii="Garamond" w:eastAsia="MS Mincho" w:hAnsi="Garamond" w:cs="Times New Roman"/>
          <w:sz w:val="20"/>
          <w:szCs w:val="20"/>
        </w:rPr>
        <w:tab/>
        <w:t xml:space="preserve"> </w:t>
      </w:r>
      <w:r w:rsidRPr="00F20F18">
        <w:rPr>
          <w:rFonts w:ascii="Garamond" w:eastAsia="MS Mincho" w:hAnsi="Garamond" w:cs="Times New Roman"/>
          <w:sz w:val="20"/>
          <w:szCs w:val="20"/>
        </w:rPr>
        <w:t xml:space="preserve"> </w:t>
      </w:r>
      <w:r>
        <w:rPr>
          <w:rFonts w:ascii="Garamond" w:eastAsia="MS Mincho" w:hAnsi="Garamond" w:cs="Times New Roman"/>
          <w:sz w:val="20"/>
          <w:szCs w:val="20"/>
        </w:rPr>
        <w:t xml:space="preserve"> </w:t>
      </w:r>
      <w:r w:rsidR="007963A0"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    </w:t>
      </w:r>
      <w:ins w:id="60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r>
        <w:rPr>
          <w:rFonts w:ascii="Garamond" w:eastAsia="MS Mincho" w:hAnsi="Garamond" w:cs="Times New Roman"/>
          <w:sz w:val="20"/>
          <w:szCs w:val="20"/>
        </w:rPr>
        <w:t>May 2016 – July 2016</w:t>
      </w:r>
    </w:p>
    <w:p w14:paraId="190CC053" w14:textId="7CC55920" w:rsidR="004F3098" w:rsidDel="003451C2" w:rsidRDefault="004F3098" w:rsidP="004F3098">
      <w:pPr>
        <w:pStyle w:val="ListParagraph"/>
        <w:numPr>
          <w:ilvl w:val="0"/>
          <w:numId w:val="2"/>
        </w:numPr>
        <w:spacing w:after="0" w:line="240" w:lineRule="auto"/>
        <w:rPr>
          <w:del w:id="61" w:author="Xiao, Mingze" w:date="2017-07-26T16:09:00Z"/>
          <w:rFonts w:ascii="Garamond" w:eastAsia="MS Mincho" w:hAnsi="Garamond" w:cs="Times New Roman"/>
          <w:sz w:val="20"/>
          <w:szCs w:val="20"/>
        </w:rPr>
      </w:pP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Developed and </w:t>
      </w:r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improved </w:t>
      </w:r>
      <w:del w:id="62" w:author="Xiao, Mingze" w:date="2017-07-26T17:11:00Z">
        <w:r w:rsidR="00DE154A" w:rsidDel="007325A7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logic, functions, and </w:delText>
        </w:r>
      </w:del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>U</w:t>
      </w:r>
      <w:del w:id="63" w:author="Xiao, Mingze" w:date="2017-02-07T01:41:00Z">
        <w:r w:rsidR="00DE154A"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ser </w:delText>
        </w:r>
      </w:del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>I</w:t>
      </w:r>
      <w:del w:id="64" w:author="Xiao, Mingze" w:date="2017-02-07T01:41:00Z">
        <w:r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nterfaces</w:delText>
        </w:r>
      </w:del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ins w:id="65" w:author="Xiao, Mingze" w:date="2017-07-26T17:11:00Z">
        <w:r w:rsidR="007325A7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and functions </w:t>
        </w:r>
      </w:ins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of a</w:t>
      </w:r>
      <w:ins w:id="66" w:author="Xiao, Mingze" w:date="2017-02-07T01:41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n</w:t>
        </w:r>
      </w:ins>
      <w:del w:id="67" w:author="Xiao, Mingze" w:date="2017-02-07T01:41:00Z">
        <w:r w:rsidR="00DE154A" w:rsidDel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n</w:delText>
        </w:r>
      </w:del>
      <w:r w:rsidR="00DE154A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Android </w:t>
      </w:r>
      <w:r w:rsidR="00DE154A" w:rsidRPr="00DE154A">
        <w:rPr>
          <w:rFonts w:ascii="Garamond" w:eastAsia="MS Mincho" w:hAnsi="Garamond" w:cs="Times New Roman"/>
          <w:sz w:val="20"/>
          <w:szCs w:val="20"/>
          <w:lang w:eastAsia="zh-CN"/>
        </w:rPr>
        <w:t xml:space="preserve">Published </w:t>
      </w:r>
      <w:ins w:id="68" w:author="Xiao, Mingze" w:date="2017-02-07T01:42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</w:t>
        </w:r>
      </w:ins>
      <w:del w:id="69" w:author="Xiao, Mingze" w:date="2017-02-07T01:42:00Z">
        <w:r w:rsidR="00DE154A" w:rsidRPr="00DE154A" w:rsidDel="00E50850">
          <w:rPr>
            <w:rFonts w:ascii="Garamond" w:eastAsia="MS Mincho" w:hAnsi="Garamond" w:cs="Times New Roman"/>
            <w:sz w:val="20"/>
            <w:szCs w:val="20"/>
            <w:lang w:eastAsia="zh-CN"/>
          </w:rPr>
          <w:delText>a</w:delText>
        </w:r>
      </w:del>
      <w:r w:rsidR="00DE154A" w:rsidRPr="00DE154A">
        <w:rPr>
          <w:rFonts w:ascii="Garamond" w:eastAsia="MS Mincho" w:hAnsi="Garamond" w:cs="Times New Roman"/>
          <w:sz w:val="20"/>
          <w:szCs w:val="20"/>
          <w:lang w:eastAsia="zh-CN"/>
        </w:rPr>
        <w:t>pps in the Google Play Market</w:t>
      </w:r>
    </w:p>
    <w:p w14:paraId="77E24503" w14:textId="000ECE19" w:rsidR="00785C38" w:rsidRPr="003451C2" w:rsidRDefault="00512332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  <w:rPrChange w:id="70" w:author="Xiao, Mingze" w:date="2017-07-26T16:09:00Z">
            <w:rPr/>
          </w:rPrChange>
        </w:rPr>
      </w:pPr>
      <w:del w:id="71" w:author="Xiao, Mingze" w:date="2017-07-26T16:04:00Z">
        <w:r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2" w:author="Xiao, Mingze" w:date="2017-07-26T16:09:00Z">
              <w:rPr>
                <w:lang w:eastAsia="zh-CN"/>
              </w:rPr>
            </w:rPrChange>
          </w:rPr>
          <w:delText xml:space="preserve">Contributed </w:delText>
        </w:r>
        <w:r w:rsidR="00A8022C"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3" w:author="Xiao, Mingze" w:date="2017-07-26T16:09:00Z">
              <w:rPr>
                <w:lang w:eastAsia="zh-CN"/>
              </w:rPr>
            </w:rPrChange>
          </w:rPr>
          <w:delText xml:space="preserve">80+ commits </w:delText>
        </w:r>
        <w:r w:rsidR="009C0A2C"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4" w:author="Xiao, Mingze" w:date="2017-07-26T16:09:00Z">
              <w:rPr>
                <w:lang w:eastAsia="zh-CN"/>
              </w:rPr>
            </w:rPrChange>
          </w:rPr>
          <w:delText xml:space="preserve">of Java or XML language </w:delText>
        </w:r>
        <w:r w:rsidR="00A8022C"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5" w:author="Xiao, Mingze" w:date="2017-07-26T16:09:00Z">
              <w:rPr>
                <w:lang w:eastAsia="zh-CN"/>
              </w:rPr>
            </w:rPrChange>
          </w:rPr>
          <w:delText>on</w:delText>
        </w:r>
      </w:del>
      <w:del w:id="76" w:author="Xiao, Mingze" w:date="2017-07-26T16:03:00Z">
        <w:r w:rsidR="00A8022C"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7" w:author="Xiao, Mingze" w:date="2017-07-26T16:09:00Z">
              <w:rPr>
                <w:lang w:eastAsia="zh-CN"/>
              </w:rPr>
            </w:rPrChange>
          </w:rPr>
          <w:delText xml:space="preserve"> GitHub</w:delText>
        </w:r>
        <w:r w:rsidR="00254EC4" w:rsidRPr="003451C2" w:rsidDel="00B73ECE">
          <w:rPr>
            <w:rFonts w:ascii="Garamond" w:eastAsia="MS Mincho" w:hAnsi="Garamond" w:cs="Times New Roman"/>
            <w:sz w:val="20"/>
            <w:szCs w:val="20"/>
            <w:lang w:eastAsia="zh-CN"/>
            <w:rPrChange w:id="78" w:author="Xiao, Mingze" w:date="2017-07-26T16:09:00Z">
              <w:rPr>
                <w:lang w:eastAsia="zh-CN"/>
              </w:rPr>
            </w:rPrChange>
          </w:rPr>
          <w:delText xml:space="preserve">: </w:delText>
        </w:r>
        <w:r w:rsidR="00254EC4" w:rsidRPr="003451C2" w:rsidDel="00B73ECE">
          <w:rPr>
            <w:rPrChange w:id="79" w:author="Xiao, Mingze" w:date="2017-07-26T16:09:00Z">
              <w:rPr>
                <w:rStyle w:val="Hyperlink"/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delText>https://github.com/mxiao6</w:delText>
        </w:r>
      </w:del>
    </w:p>
    <w:p w14:paraId="777B67CF" w14:textId="4CA7AAAA" w:rsidR="002529A9" w:rsidRPr="00F20F18" w:rsidRDefault="002529A9" w:rsidP="002529A9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Computer Science Department of UIUC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</w:t>
      </w:r>
      <w:r w:rsidR="003310E9"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</w:t>
      </w:r>
      <w:ins w:id="80" w:author="Xiao, Mingze" w:date="2017-02-06T13:16:00Z">
        <w:r w:rsidR="001322C2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 </w:t>
        </w:r>
      </w:ins>
      <w:del w:id="81" w:author="Xiao, Mingze" w:date="2017-02-06T13:16:00Z">
        <w:r w:rsidRPr="00F20F18" w:rsidDel="001322C2">
          <w:rPr>
            <w:rFonts w:ascii="Garamond" w:eastAsia="MS Mincho" w:hAnsi="Garamond" w:cs="Times New Roman"/>
            <w:b/>
            <w:sz w:val="20"/>
            <w:szCs w:val="20"/>
          </w:rPr>
          <w:delText xml:space="preserve"> </w:delText>
        </w:r>
        <w:r w:rsidR="007963A0" w:rsidDel="001322C2">
          <w:rPr>
            <w:rFonts w:ascii="Garamond" w:eastAsia="MS Mincho" w:hAnsi="Garamond" w:cs="Times New Roman"/>
            <w:b/>
            <w:sz w:val="20"/>
            <w:szCs w:val="20"/>
          </w:rPr>
          <w:tab/>
        </w:r>
      </w:del>
      <w:r>
        <w:rPr>
          <w:rFonts w:ascii="Garamond" w:eastAsia="MS Mincho" w:hAnsi="Garamond" w:cs="Times New Roman"/>
          <w:b/>
          <w:sz w:val="20"/>
          <w:szCs w:val="20"/>
        </w:rPr>
        <w:t>Champaign, IL</w:t>
      </w:r>
    </w:p>
    <w:p w14:paraId="544A5786" w14:textId="22BCECE3" w:rsidR="002529A9" w:rsidRPr="00F20F18" w:rsidRDefault="002529A9" w:rsidP="002529A9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>Course Assistant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       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</w:t>
      </w:r>
      <w:r w:rsidR="003310E9">
        <w:rPr>
          <w:rFonts w:ascii="Garamond" w:eastAsia="MS Mincho" w:hAnsi="Garamond" w:cs="Times New Roman"/>
          <w:i/>
          <w:sz w:val="20"/>
          <w:szCs w:val="20"/>
        </w:rPr>
        <w:t xml:space="preserve">      </w:t>
      </w:r>
      <w:r w:rsidR="0029076D">
        <w:rPr>
          <w:rFonts w:ascii="Garamond" w:eastAsia="MS Mincho" w:hAnsi="Garamond" w:cs="Times New Roman"/>
          <w:sz w:val="20"/>
          <w:szCs w:val="20"/>
        </w:rPr>
        <w:t xml:space="preserve">          </w:t>
      </w:r>
      <w:ins w:id="82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</w:rPr>
          <w:t xml:space="preserve"> </w:t>
        </w:r>
      </w:ins>
      <w:ins w:id="83" w:author="Xiao, Mingze" w:date="2017-02-08T23:19:00Z">
        <w:r w:rsidR="00660480">
          <w:rPr>
            <w:rFonts w:ascii="Garamond" w:eastAsia="MS Mincho" w:hAnsi="Garamond" w:cs="Times New Roman"/>
            <w:sz w:val="20"/>
            <w:szCs w:val="20"/>
          </w:rPr>
          <w:t xml:space="preserve"> </w:t>
        </w:r>
      </w:ins>
      <w:r w:rsidR="007C3901">
        <w:rPr>
          <w:rFonts w:ascii="Garamond" w:eastAsia="MS Mincho" w:hAnsi="Garamond" w:cs="Times New Roman"/>
          <w:sz w:val="20"/>
          <w:szCs w:val="20"/>
          <w:lang w:eastAsia="zh-CN"/>
        </w:rPr>
        <w:t>August</w:t>
      </w:r>
      <w:r>
        <w:rPr>
          <w:rFonts w:ascii="Garamond" w:eastAsia="MS Mincho" w:hAnsi="Garamond" w:cs="Times New Roman"/>
          <w:sz w:val="20"/>
          <w:szCs w:val="20"/>
        </w:rPr>
        <w:t xml:space="preserve"> 2016 –</w:t>
      </w:r>
      <w:r w:rsidR="007C3901">
        <w:rPr>
          <w:rFonts w:ascii="Garamond" w:eastAsia="MS Mincho" w:hAnsi="Garamond" w:cs="Times New Roman"/>
          <w:sz w:val="20"/>
          <w:szCs w:val="20"/>
        </w:rPr>
        <w:t xml:space="preserve"> </w:t>
      </w:r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>December</w:t>
      </w:r>
      <w:del w:id="84" w:author="Xiao, Mingze" w:date="2017-02-08T23:19:00Z">
        <w:r w:rsidR="0029076D" w:rsidDel="0066048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,</w:delText>
        </w:r>
      </w:del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2016</w:t>
      </w:r>
    </w:p>
    <w:p w14:paraId="430C9C1A" w14:textId="2AE56443" w:rsidR="002529A9" w:rsidRDefault="007C3901" w:rsidP="002529A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Presented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ins w:id="85" w:author="Xiao, Mingze" w:date="2017-07-27T14:02:00Z">
        <w:r w:rsidR="00674C2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16 </w:t>
        </w:r>
      </w:ins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>mini-lecture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s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on weekly discussion section and solved students</w:t>
      </w:r>
      <w:r w:rsidR="002529A9">
        <w:rPr>
          <w:rFonts w:ascii="Garamond" w:eastAsia="MS Mincho" w:hAnsi="Garamond" w:cs="Times New Roman"/>
          <w:sz w:val="20"/>
          <w:szCs w:val="20"/>
          <w:lang w:eastAsia="zh-CN"/>
        </w:rPr>
        <w:t>’</w:t>
      </w:r>
      <w:r w:rsidR="002529A9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problems</w:t>
      </w:r>
    </w:p>
    <w:p w14:paraId="5CEE120B" w14:textId="5F7FA5C5" w:rsidR="002529A9" w:rsidRDefault="00A100A3" w:rsidP="002529A9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MS Mincho" w:hAnsi="Garamond" w:cs="Times New Roman"/>
          <w:sz w:val="20"/>
          <w:szCs w:val="20"/>
        </w:rPr>
      </w:pPr>
      <w:ins w:id="86" w:author="Cao" w:date="2017-02-05T08:5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Hosted </w:t>
        </w:r>
      </w:ins>
      <w:r w:rsidR="009C0A2C">
        <w:rPr>
          <w:rFonts w:ascii="Garamond" w:eastAsia="MS Mincho" w:hAnsi="Garamond" w:cs="Times New Roman"/>
          <w:sz w:val="20"/>
          <w:szCs w:val="20"/>
          <w:lang w:eastAsia="zh-CN"/>
        </w:rPr>
        <w:t>one-hour</w:t>
      </w:r>
      <w:r w:rsidR="002A184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r w:rsidR="007C3901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office hour </w:t>
      </w:r>
      <w:ins w:id="87" w:author="Cao" w:date="2017-02-05T08:5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on a weekly basis</w:t>
        </w:r>
        <w:del w:id="88" w:author="Xiao, Mingze" w:date="2017-02-08T23:19:00Z">
          <w:r w:rsidDel="00660480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; </w:delText>
          </w:r>
        </w:del>
      </w:ins>
    </w:p>
    <w:p w14:paraId="3FD5BACB" w14:textId="1085F4DD" w:rsidR="002529A9" w:rsidRPr="00F20F18" w:rsidRDefault="007C3901" w:rsidP="002529A9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b/>
          <w:sz w:val="20"/>
          <w:szCs w:val="20"/>
        </w:rPr>
        <w:t>Illinois Street Residence Dining Hall</w:t>
      </w:r>
      <w:r w:rsidR="002529A9" w:rsidRPr="00F20F18">
        <w:rPr>
          <w:rFonts w:ascii="Garamond" w:eastAsia="MS Mincho" w:hAnsi="Garamond" w:cs="Times New Roman"/>
          <w:b/>
          <w:sz w:val="20"/>
          <w:szCs w:val="20"/>
        </w:rPr>
        <w:t xml:space="preserve"> </w:t>
      </w:r>
      <w:r w:rsidR="002529A9">
        <w:rPr>
          <w:rFonts w:ascii="Garamond" w:eastAsia="MS Mincho" w:hAnsi="Garamond" w:cs="Times New Roman"/>
          <w:b/>
          <w:sz w:val="20"/>
          <w:szCs w:val="20"/>
        </w:rPr>
        <w:tab/>
        <w:t xml:space="preserve">           </w:t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="007963A0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del w:id="89" w:author="Xiao, Mingze" w:date="2017-02-07T01:38:00Z">
        <w:r w:rsidR="007963A0" w:rsidDel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ab/>
        </w:r>
        <w:r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90" w:author="Xiao, Mingze" w:date="2017-02-07T01:38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056BC1EF" w14:textId="66E31627" w:rsidR="002529A9" w:rsidDel="00B00188" w:rsidRDefault="007C3901">
      <w:pPr>
        <w:spacing w:after="0" w:line="240" w:lineRule="auto"/>
        <w:rPr>
          <w:del w:id="91" w:author="Xiao, Mingze" w:date="2017-02-07T01:39:00Z"/>
          <w:rFonts w:ascii="Garamond" w:eastAsia="MS Mincho" w:hAnsi="Garamond" w:cs="Times New Roman"/>
          <w:sz w:val="20"/>
          <w:szCs w:val="20"/>
          <w:lang w:eastAsia="zh-CN"/>
        </w:rPr>
        <w:pPrChange w:id="92" w:author="Xiao, Mingze" w:date="2017-02-07T01:38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r>
        <w:rPr>
          <w:rFonts w:ascii="Garamond" w:eastAsia="MS Mincho" w:hAnsi="Garamond" w:cs="Times New Roman"/>
          <w:i/>
          <w:sz w:val="20"/>
          <w:szCs w:val="20"/>
        </w:rPr>
        <w:t>Worker</w:t>
      </w:r>
      <w:r w:rsidR="002529A9" w:rsidRPr="00F20F18">
        <w:rPr>
          <w:rFonts w:ascii="Garamond" w:eastAsia="MS Mincho" w:hAnsi="Garamond" w:cs="Times New Roman"/>
          <w:i/>
          <w:sz w:val="20"/>
          <w:szCs w:val="20"/>
        </w:rPr>
        <w:t xml:space="preserve"> </w:t>
      </w:r>
      <w:ins w:id="93" w:author="Xiao, Mingze" w:date="2017-02-07T01:38:00Z">
        <w:r w:rsidR="00E50850"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 xml:space="preserve"> --</w:t>
        </w:r>
      </w:ins>
      <w:del w:id="94" w:author="Xiao, Mingze" w:date="2017-02-07T01:37:00Z">
        <w:r w:rsidR="002529A9" w:rsidRPr="00F20F18" w:rsidDel="00E50850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</w:delText>
        </w:r>
      </w:del>
      <w:ins w:id="95" w:author="Xiao, Mingze" w:date="2017-02-07T01:37:00Z"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Assisted</w:t>
        </w:r>
        <w:r w:rsidR="00E50850" w:rsidRPr="00AD1C70">
          <w:rPr>
            <w:rFonts w:ascii="Garamond" w:eastAsia="MS Mincho" w:hAnsi="Garamond" w:cs="Times New Roman"/>
            <w:sz w:val="20"/>
            <w:szCs w:val="20"/>
          </w:rPr>
          <w:t xml:space="preserve"> chef</w:t>
        </w:r>
        <w:r w:rsidR="00E50850">
          <w:rPr>
            <w:rFonts w:ascii="Garamond" w:eastAsia="MS Mincho" w:hAnsi="Garamond" w:cs="Times New Roman"/>
            <w:sz w:val="20"/>
            <w:szCs w:val="20"/>
          </w:rPr>
          <w:t xml:space="preserve"> on food preparation</w:t>
        </w:r>
        <w:r w:rsidR="00E5085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E50850" w:rsidRPr="00D61B01">
          <w:rPr>
            <w:rFonts w:ascii="Garamond" w:eastAsia="MS Mincho" w:hAnsi="Garamond" w:cs="Times New Roman"/>
            <w:sz w:val="20"/>
            <w:szCs w:val="20"/>
          </w:rPr>
          <w:t xml:space="preserve"> </w:t>
        </w:r>
        <w:r w:rsidR="00E50850">
          <w:rPr>
            <w:rFonts w:ascii="Garamond" w:eastAsia="MS Mincho" w:hAnsi="Garamond" w:cs="Times New Roman"/>
            <w:sz w:val="20"/>
            <w:szCs w:val="20"/>
          </w:rPr>
          <w:t>operation efficiency; received great feedbacks</w:t>
        </w:r>
      </w:ins>
      <w:r w:rsidR="002529A9"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</w:t>
      </w:r>
      <w:ins w:id="96" w:author="Xiao, Mingze" w:date="2017-02-07T01:38:00Z">
        <w:r w:rsidR="00E50850"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  <w:t xml:space="preserve">        </w:t>
        </w:r>
      </w:ins>
      <w:del w:id="97" w:author="Xiao, Mingze" w:date="2017-02-07T01:38:00Z">
        <w:r w:rsidR="002529A9" w:rsidRPr="00F20F18" w:rsidDel="00E50850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                                                                                          </w:delText>
        </w:r>
        <w:r w:rsidR="0029076D" w:rsidDel="00E50850">
          <w:rPr>
            <w:rFonts w:ascii="Garamond" w:eastAsia="MS Mincho" w:hAnsi="Garamond" w:cs="Times New Roman"/>
            <w:sz w:val="20"/>
            <w:szCs w:val="20"/>
          </w:rPr>
          <w:delText xml:space="preserve">                            </w:delText>
        </w:r>
      </w:del>
      <w:r>
        <w:rPr>
          <w:rFonts w:ascii="Garamond" w:eastAsia="MS Mincho" w:hAnsi="Garamond" w:cs="Times New Roman"/>
          <w:sz w:val="20"/>
          <w:szCs w:val="20"/>
          <w:lang w:eastAsia="zh-CN"/>
        </w:rPr>
        <w:t>August</w:t>
      </w:r>
      <w:r>
        <w:rPr>
          <w:rFonts w:ascii="Garamond" w:eastAsia="MS Mincho" w:hAnsi="Garamond" w:cs="Times New Roman"/>
          <w:sz w:val="20"/>
          <w:szCs w:val="20"/>
        </w:rPr>
        <w:t xml:space="preserve"> 2016</w:t>
      </w:r>
      <w:r w:rsidR="002529A9">
        <w:rPr>
          <w:rFonts w:ascii="Garamond" w:eastAsia="MS Mincho" w:hAnsi="Garamond" w:cs="Times New Roman"/>
          <w:sz w:val="20"/>
          <w:szCs w:val="20"/>
        </w:rPr>
        <w:t xml:space="preserve"> –</w:t>
      </w:r>
      <w:r>
        <w:rPr>
          <w:rFonts w:ascii="Garamond" w:eastAsia="MS Mincho" w:hAnsi="Garamond" w:cs="Times New Roman"/>
          <w:sz w:val="20"/>
          <w:szCs w:val="20"/>
        </w:rPr>
        <w:t xml:space="preserve"> </w:t>
      </w:r>
      <w:r w:rsidR="0029076D">
        <w:rPr>
          <w:rFonts w:ascii="Garamond" w:eastAsia="MS Mincho" w:hAnsi="Garamond" w:cs="Times New Roman"/>
          <w:sz w:val="20"/>
          <w:szCs w:val="20"/>
          <w:lang w:eastAsia="zh-CN"/>
        </w:rPr>
        <w:t>September</w:t>
      </w:r>
      <w:del w:id="98" w:author="Xiao, Mingze" w:date="2017-02-08T23:19:00Z">
        <w:r w:rsidR="0029076D" w:rsidDel="00660480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,</w:delText>
        </w:r>
      </w:del>
      <w:r w:rsidR="0029076D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2016</w:t>
      </w:r>
    </w:p>
    <w:p w14:paraId="537C41CF" w14:textId="77777777" w:rsidR="00B00188" w:rsidRDefault="00B00188" w:rsidP="002529A9">
      <w:pPr>
        <w:spacing w:after="0" w:line="240" w:lineRule="auto"/>
        <w:rPr>
          <w:ins w:id="99" w:author="Xiao, Mingze" w:date="2017-02-07T01:53:00Z"/>
          <w:rFonts w:ascii="Garamond" w:eastAsia="MS Mincho" w:hAnsi="Garamond" w:cs="Times New Roman"/>
          <w:sz w:val="20"/>
          <w:szCs w:val="20"/>
          <w:lang w:eastAsia="zh-CN"/>
        </w:rPr>
      </w:pPr>
    </w:p>
    <w:p w14:paraId="4B80A39A" w14:textId="77E68725" w:rsidR="00254EC4" w:rsidRPr="00E50850" w:rsidRDefault="00AD1C70">
      <w:pPr>
        <w:spacing w:after="0" w:line="240" w:lineRule="auto"/>
        <w:rPr>
          <w:rFonts w:ascii="Garamond" w:eastAsia="MS Mincho" w:hAnsi="Garamond" w:cs="Times New Roman"/>
          <w:sz w:val="20"/>
          <w:szCs w:val="20"/>
          <w:rPrChange w:id="100" w:author="Xiao, Mingze" w:date="2017-02-07T01:38:00Z">
            <w:rPr/>
          </w:rPrChange>
        </w:rPr>
        <w:pPrChange w:id="101" w:author="Xiao, Mingze" w:date="2017-02-07T01:38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102" w:author="Xiao, Mingze" w:date="2017-02-07T01:36:00Z">
        <w:r w:rsidRPr="00E50850" w:rsidDel="00E50850">
          <w:rPr>
            <w:rFonts w:ascii="Garamond" w:eastAsia="MS Mincho" w:hAnsi="Garamond" w:cs="Times New Roman"/>
            <w:sz w:val="20"/>
            <w:szCs w:val="20"/>
            <w:rPrChange w:id="103" w:author="Xiao, Mingze" w:date="2017-02-07T01:38:00Z">
              <w:rPr/>
            </w:rPrChange>
          </w:rPr>
          <w:delText>Dedicated to helping</w:delText>
        </w:r>
      </w:del>
      <w:del w:id="104" w:author="Xiao, Mingze" w:date="2017-02-07T01:37:00Z">
        <w:r w:rsidRPr="00E50850" w:rsidDel="00E50850">
          <w:rPr>
            <w:rFonts w:ascii="Garamond" w:eastAsia="MS Mincho" w:hAnsi="Garamond" w:cs="Times New Roman"/>
            <w:sz w:val="20"/>
            <w:szCs w:val="20"/>
            <w:rPrChange w:id="105" w:author="Xiao, Mingze" w:date="2017-02-07T01:38:00Z">
              <w:rPr/>
            </w:rPrChange>
          </w:rPr>
          <w:delText xml:space="preserve"> chef</w:delText>
        </w:r>
      </w:del>
      <w:ins w:id="106" w:author="Cao" w:date="2017-02-05T08:55:00Z">
        <w:del w:id="107" w:author="Xiao, Mingze" w:date="2017-02-07T01:37:00Z">
          <w:r w:rsidR="00A100A3" w:rsidRPr="00E50850" w:rsidDel="00E50850">
            <w:rPr>
              <w:rFonts w:ascii="Garamond" w:eastAsia="MS Mincho" w:hAnsi="Garamond" w:cs="Times New Roman"/>
              <w:sz w:val="20"/>
              <w:szCs w:val="20"/>
              <w:rPrChange w:id="108" w:author="Xiao, Mingze" w:date="2017-02-07T01:38:00Z">
                <w:rPr/>
              </w:rPrChange>
            </w:rPr>
            <w:delText xml:space="preserve"> on food preparation</w:delText>
          </w:r>
        </w:del>
      </w:ins>
      <w:del w:id="109" w:author="Xiao, Mingze" w:date="2017-02-07T01:37:00Z">
        <w:r w:rsidR="00EC41A8" w:rsidRPr="00E50850" w:rsidDel="00E50850">
          <w:rPr>
            <w:rFonts w:ascii="Garamond" w:eastAsia="MS Mincho" w:hAnsi="Garamond" w:cs="Times New Roman"/>
            <w:sz w:val="20"/>
            <w:szCs w:val="20"/>
            <w:rPrChange w:id="110" w:author="Xiao, Mingze" w:date="2017-02-07T01:38:00Z">
              <w:rPr/>
            </w:rPrChange>
          </w:rPr>
          <w:delText xml:space="preserve"> </w:delText>
        </w:r>
      </w:del>
      <w:ins w:id="111" w:author="Cao" w:date="2017-02-05T08:55:00Z">
        <w:del w:id="112" w:author="Xiao, Mingze" w:date="2017-02-07T01:37:00Z">
          <w:r w:rsidR="00A100A3" w:rsidRPr="00E50850" w:rsidDel="00E50850">
            <w:rPr>
              <w:rFonts w:ascii="Garamond" w:eastAsia="MS Mincho" w:hAnsi="Garamond" w:cs="Times New Roman"/>
              <w:sz w:val="20"/>
              <w:szCs w:val="20"/>
              <w:rPrChange w:id="113" w:author="Xiao, Mingze" w:date="2017-02-07T01:38:00Z">
                <w:rPr/>
              </w:rPrChange>
            </w:rPr>
            <w:delText>to improve the operation efficiency; received great feedbacks</w:delText>
          </w:r>
        </w:del>
      </w:ins>
    </w:p>
    <w:p w14:paraId="321B913E" w14:textId="2E4CB324" w:rsidR="00254EC4" w:rsidRPr="00F3492C" w:rsidRDefault="00F25399" w:rsidP="00254EC4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SKILLS</w:t>
      </w:r>
    </w:p>
    <w:p w14:paraId="31DBF60D" w14:textId="77777777" w:rsidR="00D10E7C" w:rsidRDefault="00D10E7C">
      <w:pPr>
        <w:spacing w:after="0" w:line="240" w:lineRule="auto"/>
        <w:rPr>
          <w:ins w:id="114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DB8CC93" w14:textId="62A346EB" w:rsidR="00BC66A5" w:rsidRDefault="00254EC4">
      <w:pPr>
        <w:spacing w:after="0" w:line="240" w:lineRule="auto"/>
        <w:rPr>
          <w:ins w:id="115" w:author="Xiao, Mingze" w:date="2017-07-26T17:12:00Z"/>
          <w:rFonts w:ascii="Garamond" w:eastAsia="MS Mincho" w:hAnsi="Garamond" w:cs="Times New Roman"/>
          <w:sz w:val="20"/>
          <w:szCs w:val="20"/>
          <w:lang w:eastAsia="zh-CN"/>
        </w:rPr>
      </w:pPr>
      <w:del w:id="116" w:author="Xiao, Mingze" w:date="2017-02-07T02:04:00Z">
        <w:r w:rsidRPr="00254EC4" w:rsidDel="00D10E7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Programming/</w:delText>
        </w:r>
      </w:del>
      <w:del w:id="117" w:author="Xiao, Mingze" w:date="2017-07-26T17:09:00Z">
        <w:r w:rsidRPr="00254EC4" w:rsidDel="00BC66A5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Languages</w:delText>
        </w:r>
      </w:del>
      <w:ins w:id="118" w:author="Xiao, Mingze" w:date="2017-07-26T17:09:00Z">
        <w:r w:rsidR="00BC66A5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>Programming</w:t>
        </w:r>
      </w:ins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: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ins w:id="119" w:author="Xiao, Mingze" w:date="2017-07-26T17:03:00Z">
        <w:r w:rsidR="005436FA">
          <w:rPr>
            <w:rFonts w:ascii="Garamond" w:eastAsia="MS Mincho" w:hAnsi="Garamond" w:cs="Times New Roman"/>
            <w:sz w:val="20"/>
            <w:szCs w:val="20"/>
            <w:lang w:eastAsia="zh-CN"/>
          </w:rPr>
          <w:t>JavaScript</w:t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5436FA" w:rsidRPr="00254EC4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Python</w:t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5436FA" w:rsidRPr="00254EC4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C++, </w:t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C,</w:t>
        </w:r>
        <w:r w:rsidR="005436FA" w:rsidRPr="00254EC4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Java</w:t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</w:ins>
      <w:del w:id="120" w:author="Xiao, Mingze" w:date="2017-07-26T17:03:00Z">
        <w:r w:rsidRPr="00254EC4" w:rsidDel="005436FA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Java, </w:delText>
        </w:r>
        <w:r w:rsidR="000B5105" w:rsidDel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C,</w:delText>
        </w:r>
      </w:del>
      <w:r w:rsidR="000B5105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del w:id="121" w:author="Xiao, Mingze" w:date="2017-07-26T17:03:00Z">
        <w:r w:rsidRPr="00254EC4" w:rsidDel="005436FA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C++, Python, </w:delText>
        </w:r>
      </w:del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HTML, CSS</w:t>
      </w:r>
      <w:del w:id="122" w:author="Xiao, Mingze" w:date="2017-07-26T17:03:00Z">
        <w:r w:rsidDel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, </w:delText>
        </w:r>
        <w:r w:rsidDel="005436FA">
          <w:rPr>
            <w:rFonts w:ascii="Garamond" w:eastAsia="MS Mincho" w:hAnsi="Garamond" w:cs="Times New Roman"/>
            <w:sz w:val="20"/>
            <w:szCs w:val="20"/>
            <w:lang w:eastAsia="zh-CN"/>
          </w:rPr>
          <w:delText>JavaScript</w:delText>
        </w:r>
      </w:del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, </w:t>
      </w:r>
      <w:ins w:id="123" w:author="Xiao, Mingze" w:date="2017-07-26T17:04:00Z">
        <w:r w:rsidR="005436FA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C#, </w:t>
        </w:r>
      </w:ins>
      <w:ins w:id="124" w:author="Xiao, Mingze" w:date="2017-07-26T17:12:00Z">
        <w:r w:rsidR="007325A7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PHP, </w:t>
        </w:r>
      </w:ins>
      <w:r w:rsidR="00DD29CA" w:rsidRPr="007D7022">
        <w:rPr>
          <w:rFonts w:ascii="Garamond" w:eastAsia="MS Mincho" w:hAnsi="Garamond" w:cs="Times New Roman"/>
          <w:sz w:val="20"/>
          <w:szCs w:val="20"/>
          <w:lang w:eastAsia="zh-CN"/>
        </w:rPr>
        <w:t>WebGL</w:t>
      </w:r>
      <w:r w:rsidR="00DD29CA">
        <w:rPr>
          <w:rFonts w:ascii="Garamond" w:eastAsia="MS Mincho" w:hAnsi="Garamond" w:cs="Times New Roman" w:hint="eastAsia"/>
          <w:sz w:val="20"/>
          <w:szCs w:val="20"/>
          <w:lang w:eastAsia="zh-CN"/>
        </w:rPr>
        <w:t>,</w:t>
      </w:r>
      <w:r w:rsidR="00DD29CA" w:rsidRPr="00254EC4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Swift</w:t>
      </w:r>
      <w:del w:id="125" w:author="Xiao, Mingze" w:date="2017-02-13T15:29:00Z">
        <w:r w:rsidRPr="00254EC4" w:rsidDel="00984788">
          <w:rPr>
            <w:rFonts w:ascii="Garamond" w:eastAsia="MS Mincho" w:hAnsi="Garamond" w:cs="Times New Roman"/>
            <w:sz w:val="20"/>
            <w:szCs w:val="20"/>
            <w:lang w:eastAsia="zh-CN"/>
          </w:rPr>
          <w:delText>(elementary)</w:delText>
        </w:r>
      </w:del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, Scheme</w:t>
      </w:r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>, R</w:t>
      </w:r>
      <w:ins w:id="126" w:author="Xiao, Mingze" w:date="2017-02-08T23:19:00Z">
        <w:r w:rsidR="00660480">
          <w:rPr>
            <w:rFonts w:ascii="Garamond" w:eastAsia="MS Mincho" w:hAnsi="Garamond" w:cs="Times New Roman"/>
            <w:sz w:val="20"/>
            <w:szCs w:val="20"/>
            <w:lang w:eastAsia="zh-CN"/>
          </w:rPr>
          <w:t>, Verilog</w:t>
        </w:r>
      </w:ins>
      <w:ins w:id="127" w:author="Xiao, Mingze" w:date="2017-07-26T17:10:00Z">
        <w:r w:rsidR="00BC66A5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</w:ins>
      <w:ins w:id="128" w:author="Xiao, Mingze" w:date="2017-07-27T14:00:00Z">
        <w:r w:rsidR="00686166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 MIPS</w:t>
        </w:r>
      </w:ins>
    </w:p>
    <w:p w14:paraId="2CE48DF9" w14:textId="77777777" w:rsidR="00686166" w:rsidRDefault="007325A7">
      <w:pPr>
        <w:spacing w:after="0" w:line="240" w:lineRule="auto"/>
        <w:rPr>
          <w:ins w:id="129" w:author="Xiao, Mingze" w:date="2017-07-27T14:00:00Z"/>
          <w:rFonts w:ascii="Garamond" w:eastAsia="MS Mincho" w:hAnsi="Garamond" w:cs="Times New Roman"/>
          <w:sz w:val="20"/>
          <w:szCs w:val="20"/>
          <w:lang w:eastAsia="zh-CN"/>
        </w:rPr>
      </w:pPr>
      <w:ins w:id="130" w:author="Xiao, Mingze" w:date="2017-07-26T17:12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  <w:t>React-Native, Vue.js</w:t>
        </w:r>
      </w:ins>
      <w:ins w:id="131" w:author="Xiao, Mingze" w:date="2017-07-26T17:10:00Z">
        <w:r w:rsidR="00BC66A5" w:rsidRPr="00D31902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, </w:t>
        </w:r>
      </w:ins>
      <w:ins w:id="132" w:author="Xiao, Mingze" w:date="2017-07-26T17:13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React, </w:t>
        </w:r>
      </w:ins>
      <w:ins w:id="133" w:author="Xiao, Mingze" w:date="2017-07-26T17:10:00Z">
        <w:r w:rsidR="00BC66A5" w:rsidRPr="00D31902">
          <w:rPr>
            <w:rFonts w:ascii="Garamond" w:eastAsia="MS Mincho" w:hAnsi="Garamond" w:cs="Times New Roman"/>
            <w:sz w:val="20"/>
            <w:szCs w:val="20"/>
            <w:lang w:eastAsia="zh-CN"/>
          </w:rPr>
          <w:t>Android App</w:t>
        </w:r>
        <w:r w:rsidR="00BC66A5" w:rsidRPr="00D31902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, </w:t>
        </w:r>
        <w:r w:rsidR="00BC66A5" w:rsidRPr="00D31902">
          <w:rPr>
            <w:rFonts w:ascii="Garamond" w:eastAsia="MS Mincho" w:hAnsi="Garamond" w:cs="Times New Roman"/>
            <w:sz w:val="20"/>
            <w:szCs w:val="20"/>
            <w:lang w:eastAsia="zh-CN"/>
          </w:rPr>
          <w:t>iOS App</w:t>
        </w:r>
      </w:ins>
    </w:p>
    <w:p w14:paraId="5CDD89ED" w14:textId="77777777" w:rsidR="00686166" w:rsidRDefault="00686166" w:rsidP="00686166">
      <w:pPr>
        <w:spacing w:after="0" w:line="240" w:lineRule="auto"/>
        <w:rPr>
          <w:ins w:id="134" w:author="Xiao, Mingze" w:date="2017-07-27T14:01:00Z"/>
          <w:rFonts w:ascii="Garamond" w:eastAsia="MS Mincho" w:hAnsi="Garamond" w:cs="Times New Roman"/>
          <w:sz w:val="20"/>
          <w:szCs w:val="20"/>
          <w:lang w:eastAsia="zh-CN"/>
        </w:rPr>
      </w:pPr>
      <w:ins w:id="135" w:author="Xiao, Mingze" w:date="2017-07-27T14:01:00Z">
        <w:r w:rsidRPr="00686166">
          <w:rPr>
            <w:rFonts w:ascii="Garamond" w:eastAsia="MS Mincho" w:hAnsi="Garamond" w:cs="Times New Roman"/>
            <w:b/>
            <w:sz w:val="20"/>
            <w:szCs w:val="20"/>
            <w:lang w:eastAsia="zh-CN"/>
            <w:rPrChange w:id="136" w:author="Xiao, Mingze" w:date="2017-07-27T14:01:00Z">
              <w:rPr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t>Course work:</w:t>
        </w:r>
        <w:r w:rsidRPr="00686166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Data Structures(A+), System Programming, Interactive Computer Graphics, </w:t>
        </w:r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Applied Machine Learning,</w:t>
        </w:r>
      </w:ins>
    </w:p>
    <w:p w14:paraId="6357F1BE" w14:textId="58DE3060" w:rsidR="00254EC4" w:rsidRPr="00BC66A5" w:rsidRDefault="00686166">
      <w:pPr>
        <w:spacing w:after="0" w:line="240" w:lineRule="auto"/>
        <w:ind w:left="720" w:firstLine="720"/>
        <w:rPr>
          <w:rFonts w:ascii="Garamond" w:eastAsia="MS Mincho" w:hAnsi="Garamond" w:cs="Times New Roman"/>
          <w:sz w:val="20"/>
          <w:szCs w:val="20"/>
          <w:lang w:eastAsia="zh-CN"/>
          <w:rPrChange w:id="137" w:author="Xiao, Mingze" w:date="2017-07-26T17:10:00Z">
            <w:rPr>
              <w:rFonts w:ascii="Garamond" w:eastAsia="MS Mincho" w:hAnsi="Garamond" w:cs="Times New Roman"/>
              <w:b/>
              <w:sz w:val="20"/>
              <w:szCs w:val="20"/>
              <w:lang w:eastAsia="zh-CN"/>
            </w:rPr>
          </w:rPrChange>
        </w:rPr>
        <w:pPrChange w:id="138" w:author="Xiao, Mingze" w:date="2017-07-27T14:01:00Z">
          <w:pPr>
            <w:spacing w:after="0" w:line="240" w:lineRule="auto"/>
          </w:pPr>
        </w:pPrChange>
      </w:pPr>
      <w:ins w:id="139" w:author="Xiao, Mingze" w:date="2017-07-27T14:01:00Z">
        <w:r w:rsidRPr="00686166">
          <w:rPr>
            <w:rFonts w:ascii="Garamond" w:eastAsia="MS Mincho" w:hAnsi="Garamond" w:cs="Times New Roman"/>
            <w:sz w:val="20"/>
            <w:szCs w:val="20"/>
            <w:lang w:eastAsia="zh-CN"/>
          </w:rPr>
          <w:t>Virtual Reality, Discrete Structures, Computer Architecture</w:t>
        </w:r>
      </w:ins>
      <w:del w:id="140" w:author="Xiao, Mingze" w:date="2017-02-07T02:05:00Z">
        <w:r w:rsidR="008E0711" w:rsidDel="00D10E7C">
          <w:rPr>
            <w:rFonts w:ascii="Garamond" w:eastAsia="MS Mincho" w:hAnsi="Garamond" w:cs="Times New Roman"/>
            <w:sz w:val="20"/>
            <w:szCs w:val="20"/>
            <w:lang w:eastAsia="zh-CN"/>
          </w:rPr>
          <w:delText>, MATLAB</w:delText>
        </w:r>
      </w:del>
    </w:p>
    <w:p w14:paraId="2FE3D755" w14:textId="78314404" w:rsidR="00254EC4" w:rsidRPr="00254EC4" w:rsidRDefault="00254EC4" w:rsidP="00254EC4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del w:id="141" w:author="Xiao, Mingze" w:date="2017-02-06T13:19:00Z">
        <w:r w:rsidRPr="00254EC4" w:rsidDel="0045015E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 xml:space="preserve">Office </w:delText>
        </w:r>
      </w:del>
      <w:del w:id="142" w:author="Xiao, Mingze" w:date="2017-02-07T02:05:00Z">
        <w:r w:rsidRPr="00254EC4" w:rsidDel="00D10E7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Tools</w:delText>
        </w:r>
      </w:del>
      <w:ins w:id="143" w:author="Xiao, Mingze" w:date="2017-02-07T02:05:00Z">
        <w:r w:rsidR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>Applications</w:t>
        </w:r>
      </w:ins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:</w:t>
      </w:r>
      <w:del w:id="144" w:author="Xiao, Mingze" w:date="2017-07-27T14:48:00Z">
        <w:r w:rsidRPr="00254EC4" w:rsidDel="00225D3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 xml:space="preserve"> </w:delText>
        </w:r>
      </w:del>
      <w:ins w:id="145" w:author="Xiao, Mingze" w:date="2017-07-27T14:48:00Z">
        <w:r w:rsidR="00225D3C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 xml:space="preserve"> </w:t>
        </w:r>
      </w:ins>
      <w:del w:id="146" w:author="Xiao, Mingze" w:date="2017-07-27T14:48:00Z">
        <w:r w:rsidRPr="00254EC4" w:rsidDel="00225D3C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MS </w:delText>
        </w:r>
      </w:del>
      <w:del w:id="147" w:author="Xiao, Mingze" w:date="2017-02-07T02:05:00Z">
        <w:r w:rsidRPr="00254EC4" w:rsidDel="00D10E7C">
          <w:rPr>
            <w:rFonts w:ascii="Garamond" w:eastAsia="MS Mincho" w:hAnsi="Garamond" w:cs="Times New Roman"/>
            <w:sz w:val="20"/>
            <w:szCs w:val="20"/>
            <w:lang w:eastAsia="zh-CN"/>
          </w:rPr>
          <w:delText>Word, PowerPoint,</w:delText>
        </w:r>
      </w:del>
      <w:del w:id="148" w:author="Xiao, Mingze" w:date="2017-07-27T14:48:00Z">
        <w:r w:rsidRPr="00254EC4" w:rsidDel="00225D3C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</w:delText>
        </w:r>
      </w:del>
      <w:ins w:id="149" w:author="Xiao, Mingze" w:date="2017-02-07T02:05:00Z">
        <w:r w:rsidR="00D10E7C">
          <w:rPr>
            <w:rFonts w:ascii="Garamond" w:eastAsia="MS Mincho" w:hAnsi="Garamond" w:cs="Times New Roman"/>
            <w:sz w:val="20"/>
            <w:szCs w:val="20"/>
            <w:lang w:eastAsia="zh-CN"/>
          </w:rPr>
          <w:t>MATLAB</w:t>
        </w:r>
        <w:r w:rsidR="00D10E7C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  <w:r w:rsidR="00D10E7C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ins w:id="150" w:author="Xiao, Mingze" w:date="2017-02-06T13:19:00Z">
        <w:r w:rsidR="0045015E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Unity, </w:t>
        </w:r>
      </w:ins>
      <w:r w:rsidRPr="00254EC4">
        <w:rPr>
          <w:rFonts w:ascii="Garamond" w:eastAsia="MS Mincho" w:hAnsi="Garamond" w:cs="Times New Roman"/>
          <w:sz w:val="20"/>
          <w:szCs w:val="20"/>
          <w:lang w:eastAsia="zh-CN"/>
        </w:rPr>
        <w:t>Photoshop</w:t>
      </w:r>
    </w:p>
    <w:p w14:paraId="52C89492" w14:textId="375EFA98" w:rsidR="00254EC4" w:rsidRPr="00254EC4" w:rsidRDefault="00254EC4" w:rsidP="00254EC4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 xml:space="preserve">Operating Systems: </w:t>
      </w:r>
      <w:ins w:id="151" w:author="Xiao, Mingze" w:date="2017-07-26T16:53:00Z">
        <w:r w:rsidR="0020025D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M</w:t>
        </w:r>
        <w:r w:rsidR="0020025D">
          <w:rPr>
            <w:rFonts w:ascii="Garamond" w:eastAsia="MS Mincho" w:hAnsi="Garamond" w:cs="Times New Roman"/>
            <w:sz w:val="20"/>
            <w:szCs w:val="20"/>
            <w:lang w:eastAsia="zh-CN"/>
          </w:rPr>
          <w:t>ac OS</w:t>
        </w:r>
        <w:r w:rsidR="0020025D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, </w:t>
        </w:r>
      </w:ins>
      <w:del w:id="152" w:author="Xiao, Mingze" w:date="2017-02-07T02:02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>M</w:delText>
        </w:r>
      </w:del>
      <w:del w:id="153" w:author="Xiao, Mingze" w:date="2017-02-13T15:38:00Z">
        <w:r w:rsidR="008E0711" w:rsidDel="00965287">
          <w:rPr>
            <w:rFonts w:ascii="Garamond" w:eastAsia="MS Mincho" w:hAnsi="Garamond" w:cs="Times New Roman"/>
            <w:sz w:val="20"/>
            <w:szCs w:val="20"/>
            <w:lang w:eastAsia="zh-CN"/>
          </w:rPr>
          <w:delText>ac</w:delText>
        </w:r>
      </w:del>
      <w:del w:id="154" w:author="Xiao, Mingze" w:date="2017-02-07T02:02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</w:delText>
        </w:r>
      </w:del>
      <w:del w:id="155" w:author="Xiao, Mingze" w:date="2017-02-13T15:38:00Z">
        <w:r w:rsidR="008E0711" w:rsidDel="00965287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OS, </w:delText>
        </w:r>
      </w:del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>Linux</w:t>
      </w:r>
      <w:del w:id="156" w:author="Xiao, Mingze" w:date="2017-02-07T02:03:00Z">
        <w:r w:rsidR="008E0711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>,</w:delText>
        </w:r>
        <w:r w:rsidR="00AD0CD2" w:rsidDel="00A92BE0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Ubuntu</w:delText>
        </w:r>
      </w:del>
      <w:r w:rsidR="00AD0CD2">
        <w:rPr>
          <w:rFonts w:ascii="Garamond" w:eastAsia="MS Mincho" w:hAnsi="Garamond" w:cs="Times New Roman"/>
          <w:sz w:val="20"/>
          <w:szCs w:val="20"/>
          <w:lang w:eastAsia="zh-CN"/>
        </w:rPr>
        <w:t>,</w:t>
      </w:r>
      <w:r w:rsidR="008E0711">
        <w:rPr>
          <w:rFonts w:ascii="Garamond" w:eastAsia="MS Mincho" w:hAnsi="Garamond" w:cs="Times New Roman"/>
          <w:sz w:val="20"/>
          <w:szCs w:val="20"/>
          <w:lang w:eastAsia="zh-CN"/>
        </w:rPr>
        <w:t xml:space="preserve"> </w:t>
      </w:r>
      <w:ins w:id="157" w:author="Xiao, Mingze" w:date="2017-02-13T15:38:00Z">
        <w:r w:rsidR="0020025D">
          <w:rPr>
            <w:rFonts w:ascii="Garamond" w:eastAsia="MS Mincho" w:hAnsi="Garamond" w:cs="Times New Roman"/>
            <w:sz w:val="20"/>
            <w:szCs w:val="20"/>
            <w:lang w:eastAsia="zh-CN"/>
          </w:rPr>
          <w:t>Ubuntu</w:t>
        </w:r>
      </w:ins>
      <w:bookmarkStart w:id="158" w:name="_GoBack"/>
      <w:bookmarkEnd w:id="158"/>
      <w:del w:id="159" w:author="Xiao, Mingze" w:date="2017-07-26T16:30:00Z">
        <w:r w:rsidR="008E0711" w:rsidDel="00BB360D">
          <w:rPr>
            <w:rFonts w:ascii="Garamond" w:eastAsia="MS Mincho" w:hAnsi="Garamond" w:cs="Times New Roman"/>
            <w:sz w:val="20"/>
            <w:szCs w:val="20"/>
            <w:lang w:eastAsia="zh-CN"/>
          </w:rPr>
          <w:delText>Windows 10</w:delText>
        </w:r>
      </w:del>
    </w:p>
    <w:p w14:paraId="166EF9A8" w14:textId="6F4FA6A4" w:rsidR="00880B92" w:rsidRPr="00F95C32" w:rsidDel="00F95C32" w:rsidRDefault="00254EC4" w:rsidP="00254EC4">
      <w:pPr>
        <w:spacing w:after="0" w:line="240" w:lineRule="auto"/>
        <w:rPr>
          <w:del w:id="160" w:author="Xiao, Mingze" w:date="2017-07-26T16:54:00Z"/>
          <w:rFonts w:ascii="Garamond" w:eastAsia="MS Mincho" w:hAnsi="Garamond" w:cs="Times New Roman"/>
          <w:sz w:val="20"/>
          <w:szCs w:val="20"/>
          <w:lang w:eastAsia="zh-CN"/>
          <w:rPrChange w:id="161" w:author="Xiao, Mingze" w:date="2017-07-26T16:54:00Z">
            <w:rPr>
              <w:del w:id="162" w:author="Xiao, Mingze" w:date="2017-07-26T16:54:00Z"/>
              <w:rFonts w:ascii="Garamond" w:eastAsia="MS Mincho" w:hAnsi="Garamond" w:cs="Times New Roman"/>
              <w:b/>
              <w:sz w:val="20"/>
              <w:szCs w:val="20"/>
              <w:lang w:eastAsia="zh-CN"/>
            </w:rPr>
          </w:rPrChange>
        </w:rPr>
      </w:pPr>
      <w:del w:id="163" w:author="Xiao, Mingze" w:date="2017-07-26T16:56:00Z">
        <w:r w:rsidRPr="00254EC4" w:rsidDel="00F95C32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Other</w:delText>
        </w:r>
      </w:del>
      <w:del w:id="164" w:author="Xiao, Mingze" w:date="2017-07-26T17:10:00Z">
        <w:r w:rsidDel="00BC66A5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:</w:delText>
        </w:r>
      </w:del>
    </w:p>
    <w:p w14:paraId="62879C11" w14:textId="7269D3D8" w:rsidR="00880B92" w:rsidRPr="00F95C32" w:rsidDel="00F95C32" w:rsidRDefault="00880B92">
      <w:pPr>
        <w:spacing w:after="0" w:line="240" w:lineRule="auto"/>
        <w:rPr>
          <w:del w:id="165" w:author="Xiao, Mingze" w:date="2017-07-26T16:54:00Z"/>
          <w:rFonts w:ascii="Garamond" w:eastAsia="MS Mincho" w:hAnsi="Garamond" w:cs="Times New Roman"/>
          <w:sz w:val="20"/>
          <w:szCs w:val="20"/>
          <w:lang w:eastAsia="zh-CN"/>
          <w:rPrChange w:id="166" w:author="Xiao, Mingze" w:date="2017-07-26T16:54:00Z">
            <w:rPr>
              <w:del w:id="167" w:author="Xiao, Mingze" w:date="2017-07-26T16:54:00Z"/>
              <w:b/>
              <w:lang w:eastAsia="zh-CN"/>
            </w:rPr>
          </w:rPrChange>
        </w:rPr>
        <w:pPrChange w:id="168" w:author="Xiao, Mingze" w:date="2017-07-26T17:10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169" w:author="Xiao, Mingze" w:date="2017-07-26T16:54:00Z"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70" w:author="Xiao, Mingze" w:date="2017-07-26T16:54:00Z">
              <w:rPr>
                <w:b/>
                <w:lang w:eastAsia="zh-CN"/>
              </w:rPr>
            </w:rPrChange>
          </w:rPr>
          <w:delText xml:space="preserve">Building </w:delText>
        </w:r>
      </w:del>
      <w:del w:id="171" w:author="Xiao, Mingze" w:date="2017-07-26T17:10:00Z">
        <w:r w:rsidRPr="00F95C32" w:rsidDel="00BC66A5">
          <w:rPr>
            <w:rFonts w:ascii="Garamond" w:eastAsia="MS Mincho" w:hAnsi="Garamond" w:cs="Times New Roman"/>
            <w:sz w:val="20"/>
            <w:szCs w:val="20"/>
            <w:lang w:eastAsia="zh-CN"/>
            <w:rPrChange w:id="172" w:author="Xiao, Mingze" w:date="2017-07-26T16:54:00Z">
              <w:rPr>
                <w:b/>
                <w:lang w:eastAsia="zh-CN"/>
              </w:rPr>
            </w:rPrChange>
          </w:rPr>
          <w:delText>Web App</w:delText>
        </w:r>
      </w:del>
      <w:del w:id="173" w:author="Xiao, Mingze" w:date="2017-07-26T16:54:00Z"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74" w:author="Xiao, Mingze" w:date="2017-07-26T16:54:00Z">
              <w:rPr>
                <w:b/>
                <w:lang w:eastAsia="zh-CN"/>
              </w:rPr>
            </w:rPrChange>
          </w:rPr>
          <w:delText xml:space="preserve">: Designed and implemented most </w:delText>
        </w:r>
        <w:r w:rsidR="00AD0CD2"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75" w:author="Xiao, Mingze" w:date="2017-07-26T16:54:00Z">
              <w:rPr>
                <w:lang w:eastAsia="zh-CN"/>
              </w:rPr>
            </w:rPrChange>
          </w:rPr>
          <w:delText xml:space="preserve">of </w:delText>
        </w:r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76" w:author="Xiao, Mingze" w:date="2017-07-26T16:54:00Z">
              <w:rPr>
                <w:lang w:eastAsia="zh-CN"/>
              </w:rPr>
            </w:rPrChange>
          </w:rPr>
          <w:delText>front-end codes</w:delText>
        </w:r>
      </w:del>
      <w:del w:id="177" w:author="Xiao, Mingze" w:date="2017-02-07T01:48:00Z">
        <w:r w:rsidRPr="00F95C32" w:rsidDel="009F0B4F">
          <w:rPr>
            <w:rFonts w:ascii="Garamond" w:eastAsia="MS Mincho" w:hAnsi="Garamond" w:cs="Times New Roman"/>
            <w:sz w:val="20"/>
            <w:szCs w:val="20"/>
            <w:lang w:eastAsia="zh-CN"/>
            <w:rPrChange w:id="178" w:author="Xiao, Mingze" w:date="2017-07-26T16:54:00Z">
              <w:rPr>
                <w:lang w:eastAsia="zh-CN"/>
              </w:rPr>
            </w:rPrChange>
          </w:rPr>
          <w:delText xml:space="preserve"> </w:delText>
        </w:r>
      </w:del>
      <w:del w:id="179" w:author="Xiao, Mingze" w:date="2017-02-07T01:43:00Z">
        <w:r w:rsidRPr="00F95C32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180" w:author="Xiao, Mingze" w:date="2017-07-26T16:54:00Z">
              <w:rPr>
                <w:lang w:eastAsia="zh-CN"/>
              </w:rPr>
            </w:rPrChange>
          </w:rPr>
          <w:delText xml:space="preserve">and part of the back-end </w:delText>
        </w:r>
      </w:del>
      <w:del w:id="181" w:author="Xiao, Mingze" w:date="2017-02-07T01:48:00Z">
        <w:r w:rsidRPr="00F95C32" w:rsidDel="009F0B4F">
          <w:rPr>
            <w:rFonts w:ascii="Garamond" w:eastAsia="MS Mincho" w:hAnsi="Garamond" w:cs="Times New Roman"/>
            <w:sz w:val="20"/>
            <w:szCs w:val="20"/>
            <w:lang w:eastAsia="zh-CN"/>
            <w:rPrChange w:id="182" w:author="Xiao, Mingze" w:date="2017-07-26T16:54:00Z">
              <w:rPr>
                <w:lang w:eastAsia="zh-CN"/>
              </w:rPr>
            </w:rPrChange>
          </w:rPr>
          <w:delText>codes</w:delText>
        </w:r>
      </w:del>
      <w:del w:id="183" w:author="Xiao, Mingze" w:date="2017-07-26T16:54:00Z"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84" w:author="Xiao, Mingze" w:date="2017-07-26T16:54:00Z">
              <w:rPr>
                <w:lang w:eastAsia="zh-CN"/>
              </w:rPr>
            </w:rPrChange>
          </w:rPr>
          <w:delText xml:space="preserve">: </w:delText>
        </w:r>
        <w:r w:rsidR="0045015E" w:rsidRPr="00F95C32" w:rsidDel="00F95C32">
          <w:rPr>
            <w:rPrChange w:id="185" w:author="Xiao, Mingze" w:date="2017-07-26T16:54:00Z">
              <w:rPr>
                <w:rStyle w:val="Hyperlink"/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fldChar w:fldCharType="begin"/>
        </w:r>
        <w:r w:rsidR="0045015E" w:rsidRPr="00F95C32" w:rsidDel="00F95C32">
          <w:delInstrText xml:space="preserve"> HYPERLINK "https://umiuni.com/" </w:delInstrText>
        </w:r>
        <w:r w:rsidR="0045015E" w:rsidRPr="00F95C32" w:rsidDel="00F95C32">
          <w:rPr>
            <w:rPrChange w:id="186" w:author="Xiao, Mingze" w:date="2017-07-26T16:54:00Z">
              <w:rPr>
                <w:rStyle w:val="Hyperlink"/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fldChar w:fldCharType="separate"/>
        </w:r>
        <w:r w:rsidR="00AD0CD2" w:rsidRPr="00F95C32" w:rsidDel="00F95C32">
          <w:rPr>
            <w:rStyle w:val="Hyperlink"/>
            <w:rFonts w:ascii="Garamond" w:eastAsia="MS Mincho" w:hAnsi="Garamond" w:cs="Times New Roman"/>
            <w:sz w:val="20"/>
            <w:szCs w:val="20"/>
            <w:lang w:eastAsia="zh-CN"/>
          </w:rPr>
          <w:delText>https://umiuni.com/</w:delText>
        </w:r>
        <w:r w:rsidR="0045015E" w:rsidRPr="00F95C32" w:rsidDel="00F95C32">
          <w:rPr>
            <w:rStyle w:val="Hyperlink"/>
            <w:rFonts w:ascii="Garamond" w:eastAsia="MS Mincho" w:hAnsi="Garamond" w:cs="Times New Roman"/>
            <w:sz w:val="20"/>
            <w:szCs w:val="20"/>
            <w:lang w:eastAsia="zh-CN"/>
            <w:rPrChange w:id="187" w:author="Xiao, Mingze" w:date="2017-07-26T16:54:00Z">
              <w:rPr>
                <w:rStyle w:val="Hyperlink"/>
                <w:rFonts w:ascii="Garamond" w:eastAsia="MS Mincho" w:hAnsi="Garamond" w:cs="Times New Roman"/>
                <w:sz w:val="20"/>
                <w:szCs w:val="20"/>
                <w:lang w:eastAsia="zh-CN"/>
              </w:rPr>
            </w:rPrChange>
          </w:rPr>
          <w:fldChar w:fldCharType="end"/>
        </w:r>
      </w:del>
    </w:p>
    <w:p w14:paraId="1F423E67" w14:textId="60F0EFCA" w:rsidR="00254EC4" w:rsidRPr="00F95C32" w:rsidDel="00984788" w:rsidRDefault="00254EC4">
      <w:pPr>
        <w:spacing w:after="0" w:line="240" w:lineRule="auto"/>
        <w:rPr>
          <w:del w:id="188" w:author="Xiao, Mingze" w:date="2017-02-07T01:39:00Z"/>
          <w:rFonts w:ascii="Garamond" w:eastAsia="MS Mincho" w:hAnsi="Garamond" w:cs="Times New Roman"/>
          <w:sz w:val="20"/>
          <w:szCs w:val="20"/>
          <w:lang w:eastAsia="zh-CN"/>
        </w:rPr>
        <w:pPrChange w:id="189" w:author="Xiao, Mingze" w:date="2017-07-26T17:10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190" w:author="Xiao, Mingze" w:date="2017-02-13T15:30:00Z">
        <w:r w:rsidRPr="00F95C32" w:rsidDel="00984788">
          <w:rPr>
            <w:rFonts w:ascii="Garamond" w:eastAsia="MS Mincho" w:hAnsi="Garamond" w:cs="Times New Roman"/>
            <w:sz w:val="20"/>
            <w:szCs w:val="20"/>
            <w:lang w:eastAsia="zh-CN"/>
            <w:rPrChange w:id="191" w:author="Xiao, Mingze" w:date="2017-07-26T16:54:00Z">
              <w:rPr>
                <w:rFonts w:ascii="Garamond" w:eastAsia="MS Mincho" w:hAnsi="Garamond" w:cs="Times New Roman"/>
                <w:b/>
                <w:sz w:val="20"/>
                <w:szCs w:val="20"/>
                <w:lang w:eastAsia="zh-CN"/>
              </w:rPr>
            </w:rPrChange>
          </w:rPr>
          <w:delText xml:space="preserve">Building </w:delText>
        </w:r>
      </w:del>
      <w:del w:id="192" w:author="Xiao, Mingze" w:date="2017-07-26T17:10:00Z">
        <w:r w:rsidRPr="00F95C32" w:rsidDel="00BC66A5">
          <w:rPr>
            <w:rFonts w:ascii="Garamond" w:eastAsia="MS Mincho" w:hAnsi="Garamond" w:cs="Times New Roman"/>
            <w:sz w:val="20"/>
            <w:szCs w:val="20"/>
            <w:lang w:eastAsia="zh-CN"/>
            <w:rPrChange w:id="193" w:author="Xiao, Mingze" w:date="2017-07-26T16:54:00Z">
              <w:rPr>
                <w:rFonts w:ascii="Garamond" w:eastAsia="MS Mincho" w:hAnsi="Garamond" w:cs="Times New Roman"/>
                <w:b/>
                <w:sz w:val="20"/>
                <w:szCs w:val="20"/>
                <w:lang w:eastAsia="zh-CN"/>
              </w:rPr>
            </w:rPrChange>
          </w:rPr>
          <w:delText>Android App</w:delText>
        </w:r>
      </w:del>
      <w:del w:id="194" w:author="Xiao, Mingze" w:date="2017-07-26T16:54:00Z"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195" w:author="Xiao, Mingze" w:date="2017-07-26T16:54:00Z">
              <w:rPr>
                <w:rFonts w:ascii="Garamond" w:eastAsia="MS Mincho" w:hAnsi="Garamond" w:cs="Times New Roman"/>
                <w:b/>
                <w:sz w:val="20"/>
                <w:szCs w:val="20"/>
                <w:lang w:eastAsia="zh-CN"/>
              </w:rPr>
            </w:rPrChange>
          </w:rPr>
          <w:delText>: Improv</w:delText>
        </w:r>
      </w:del>
      <w:del w:id="196" w:author="Xiao, Mingze" w:date="2017-02-07T01:39:00Z">
        <w:r w:rsidRPr="00F95C32" w:rsidDel="00E50850">
          <w:rPr>
            <w:rFonts w:ascii="Garamond" w:eastAsia="MS Mincho" w:hAnsi="Garamond" w:cs="Times New Roman"/>
            <w:sz w:val="20"/>
            <w:szCs w:val="20"/>
            <w:lang w:eastAsia="zh-CN"/>
          </w:rPr>
          <w:delText>ing</w:delText>
        </w:r>
      </w:del>
      <w:del w:id="197" w:author="Xiao, Mingze" w:date="2017-07-26T16:54:00Z"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basic logic, functions and User Interfa</w:delText>
        </w:r>
        <w:r w:rsidR="00AA5B5B"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ce and implementing </w:delText>
        </w:r>
        <w:r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</w:rPr>
          <w:delText>API</w:delText>
        </w:r>
      </w:del>
    </w:p>
    <w:p w14:paraId="684FF6F3" w14:textId="4D3305EE" w:rsidR="00880B92" w:rsidRPr="00F95C32" w:rsidDel="00F95C32" w:rsidRDefault="00254EC4">
      <w:pPr>
        <w:spacing w:after="0" w:line="240" w:lineRule="auto"/>
        <w:rPr>
          <w:del w:id="198" w:author="Xiao, Mingze" w:date="2017-07-26T16:54:00Z"/>
          <w:rFonts w:ascii="Garamond" w:eastAsia="MS Mincho" w:hAnsi="Garamond" w:cs="Times New Roman"/>
          <w:sz w:val="20"/>
          <w:szCs w:val="20"/>
          <w:lang w:eastAsia="zh-CN"/>
          <w:rPrChange w:id="199" w:author="Xiao, Mingze" w:date="2017-07-26T16:55:00Z">
            <w:rPr>
              <w:del w:id="200" w:author="Xiao, Mingze" w:date="2017-07-26T16:54:00Z"/>
              <w:rFonts w:ascii="Garamond" w:eastAsia="MS Mincho" w:hAnsi="Garamond" w:cs="Times New Roman"/>
              <w:b/>
              <w:sz w:val="20"/>
              <w:szCs w:val="20"/>
              <w:lang w:eastAsia="zh-CN"/>
            </w:rPr>
          </w:rPrChange>
        </w:rPr>
        <w:pPrChange w:id="201" w:author="Xiao, Mingze" w:date="2017-07-26T17:10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202" w:author="Xiao, Mingze" w:date="2017-02-07T01:39:00Z">
        <w:r w:rsidRPr="00984788" w:rsidDel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delText>Building iOS App: Using Swift, elementary</w:delText>
        </w:r>
      </w:del>
    </w:p>
    <w:p w14:paraId="60F595BD" w14:textId="77777777" w:rsidR="00B00188" w:rsidRPr="00F95C32" w:rsidRDefault="00254EC4">
      <w:pPr>
        <w:spacing w:after="0" w:line="240" w:lineRule="auto"/>
        <w:rPr>
          <w:ins w:id="203" w:author="Xiao, Mingze" w:date="2017-02-07T01:53:00Z"/>
          <w:rFonts w:ascii="Garamond" w:eastAsia="MS Mincho" w:hAnsi="Garamond" w:cs="Times New Roman"/>
          <w:b/>
          <w:sz w:val="20"/>
          <w:szCs w:val="20"/>
          <w:lang w:eastAsia="zh-CN"/>
          <w:rPrChange w:id="204" w:author="Xiao, Mingze" w:date="2017-07-26T16:54:00Z">
            <w:rPr>
              <w:ins w:id="205" w:author="Xiao, Mingze" w:date="2017-02-07T01:53:00Z"/>
              <w:b/>
              <w:lang w:eastAsia="zh-CN"/>
            </w:rPr>
          </w:rPrChange>
        </w:rPr>
        <w:pPrChange w:id="206" w:author="Xiao, Mingze" w:date="2017-07-26T17:10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r w:rsidRPr="00F95C32">
        <w:rPr>
          <w:rFonts w:ascii="Garamond" w:eastAsia="MS Mincho" w:hAnsi="Garamond" w:cs="Times New Roman"/>
          <w:b/>
          <w:sz w:val="20"/>
          <w:szCs w:val="20"/>
          <w:lang w:eastAsia="zh-CN"/>
          <w:rPrChange w:id="207" w:author="Xiao, Mingze" w:date="2017-07-26T16:54:00Z">
            <w:rPr>
              <w:b/>
              <w:lang w:eastAsia="zh-CN"/>
            </w:rPr>
          </w:rPrChange>
        </w:rPr>
        <w:t xml:space="preserve">Fast-learning: </w:t>
      </w:r>
      <w:del w:id="208" w:author="Xiao, Mingze" w:date="2017-02-07T01:39:00Z">
        <w:r w:rsidR="00DE5DC6" w:rsidRPr="00F95C32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209" w:author="Xiao, Mingze" w:date="2017-07-26T16:54:00Z">
              <w:rPr>
                <w:lang w:eastAsia="zh-CN"/>
              </w:rPr>
            </w:rPrChange>
          </w:rPr>
          <w:delText xml:space="preserve">Enough credit hours </w:delText>
        </w:r>
      </w:del>
      <w:ins w:id="210" w:author="Xiao, Mingze" w:date="2017-02-07T01:39:00Z">
        <w:r w:rsidR="00E50850" w:rsidRPr="00F95C32">
          <w:rPr>
            <w:rFonts w:ascii="Garamond" w:eastAsia="MS Mincho" w:hAnsi="Garamond" w:cs="Times New Roman"/>
            <w:sz w:val="20"/>
            <w:szCs w:val="20"/>
            <w:lang w:eastAsia="zh-CN"/>
            <w:rPrChange w:id="211" w:author="Xiao, Mingze" w:date="2017-07-26T16:54:00Z">
              <w:rPr>
                <w:lang w:eastAsia="zh-CN"/>
              </w:rPr>
            </w:rPrChange>
          </w:rPr>
          <w:t xml:space="preserve">Earned the option </w:t>
        </w:r>
      </w:ins>
      <w:r w:rsidR="00DE5DC6" w:rsidRPr="00F95C32">
        <w:rPr>
          <w:rFonts w:ascii="Garamond" w:eastAsia="MS Mincho" w:hAnsi="Garamond" w:cs="Times New Roman"/>
          <w:sz w:val="20"/>
          <w:szCs w:val="20"/>
          <w:lang w:eastAsia="zh-CN"/>
          <w:rPrChange w:id="212" w:author="Xiao, Mingze" w:date="2017-07-26T16:54:00Z">
            <w:rPr>
              <w:lang w:eastAsia="zh-CN"/>
            </w:rPr>
          </w:rPrChange>
        </w:rPr>
        <w:t>to graduate in three years (May 2018)</w:t>
      </w:r>
      <w:del w:id="213" w:author="Xiao, Mingze" w:date="2017-07-26T16:56:00Z">
        <w:r w:rsidR="00DE5DC6" w:rsidRPr="00F95C32" w:rsidDel="00F95C32">
          <w:rPr>
            <w:rFonts w:ascii="Garamond" w:eastAsia="MS Mincho" w:hAnsi="Garamond" w:cs="Times New Roman"/>
            <w:sz w:val="20"/>
            <w:szCs w:val="20"/>
            <w:lang w:eastAsia="zh-CN"/>
            <w:rPrChange w:id="214" w:author="Xiao, Mingze" w:date="2017-07-26T16:54:00Z">
              <w:rPr>
                <w:lang w:eastAsia="zh-CN"/>
              </w:rPr>
            </w:rPrChange>
          </w:rPr>
          <w:delText>.</w:delText>
        </w:r>
        <w:r w:rsidR="00DE5DC6" w:rsidRPr="00F95C32" w:rsidDel="00F95C32">
          <w:rPr>
            <w:rFonts w:ascii="Garamond" w:eastAsia="MS Mincho" w:hAnsi="Garamond" w:cs="Times New Roman"/>
            <w:b/>
            <w:sz w:val="20"/>
            <w:szCs w:val="20"/>
            <w:lang w:eastAsia="zh-CN"/>
            <w:rPrChange w:id="215" w:author="Xiao, Mingze" w:date="2017-07-26T16:54:00Z">
              <w:rPr>
                <w:b/>
                <w:lang w:eastAsia="zh-CN"/>
              </w:rPr>
            </w:rPrChange>
          </w:rPr>
          <w:delText xml:space="preserve"> </w:delText>
        </w:r>
      </w:del>
    </w:p>
    <w:p w14:paraId="29CDCBC6" w14:textId="487E50F2" w:rsidR="00254EC4" w:rsidRPr="00B00188" w:rsidRDefault="00254EC4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  <w:rPrChange w:id="216" w:author="Xiao, Mingze" w:date="2017-02-07T01:53:00Z">
            <w:rPr>
              <w:b/>
              <w:lang w:eastAsia="zh-CN"/>
            </w:rPr>
          </w:rPrChange>
        </w:rPr>
        <w:pPrChange w:id="217" w:author="Xiao, Mingze" w:date="2017-02-07T01:53:00Z">
          <w:pPr>
            <w:pStyle w:val="ListParagraph"/>
            <w:numPr>
              <w:numId w:val="23"/>
            </w:numPr>
            <w:spacing w:after="0" w:line="240" w:lineRule="auto"/>
            <w:ind w:hanging="360"/>
          </w:pPr>
        </w:pPrChange>
      </w:pPr>
      <w:del w:id="218" w:author="Xiao, Mingze" w:date="2017-02-07T01:39:00Z">
        <w:r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219" w:author="Xiao, Mingze" w:date="2017-02-07T01:53:00Z">
              <w:rPr>
                <w:lang w:eastAsia="zh-CN"/>
              </w:rPr>
            </w:rPrChange>
          </w:rPr>
          <w:delText>Used only one week in summer to teach myself Linear Algebra, took and passed the proficiency exam.</w:delText>
        </w:r>
        <w:r w:rsidR="00AD283F"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220" w:author="Xiao, Mingze" w:date="2017-02-07T01:53:00Z">
              <w:rPr>
                <w:lang w:eastAsia="zh-CN"/>
              </w:rPr>
            </w:rPrChange>
          </w:rPr>
          <w:delText xml:space="preserve"> Got term GPA 4.0 of</w:delText>
        </w:r>
        <w:r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221" w:author="Xiao, Mingze" w:date="2017-02-07T01:53:00Z">
              <w:rPr>
                <w:lang w:eastAsia="zh-CN"/>
              </w:rPr>
            </w:rPrChange>
          </w:rPr>
          <w:delText xml:space="preserve"> an overloaded semester</w:delText>
        </w:r>
        <w:r w:rsidR="00AA5B5B" w:rsidRPr="00B00188" w:rsidDel="00E50850">
          <w:rPr>
            <w:rFonts w:ascii="Garamond" w:eastAsia="MS Mincho" w:hAnsi="Garamond" w:cs="Times New Roman"/>
            <w:sz w:val="20"/>
            <w:szCs w:val="20"/>
            <w:lang w:eastAsia="zh-CN"/>
            <w:rPrChange w:id="222" w:author="Xiao, Mingze" w:date="2017-02-07T01:53:00Z">
              <w:rPr>
                <w:lang w:eastAsia="zh-CN"/>
              </w:rPr>
            </w:rPrChange>
          </w:rPr>
          <w:delText>.</w:delText>
        </w:r>
      </w:del>
    </w:p>
    <w:p w14:paraId="2752BFE0" w14:textId="29258AEE" w:rsidR="00254EC4" w:rsidRPr="00F3492C" w:rsidRDefault="00F25399" w:rsidP="00254EC4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CLUB ACTIVITIES</w:t>
      </w:r>
    </w:p>
    <w:p w14:paraId="5E7B1116" w14:textId="77777777" w:rsidR="00D10E7C" w:rsidRDefault="00D10E7C" w:rsidP="008F6E5E">
      <w:pPr>
        <w:spacing w:after="0" w:line="240" w:lineRule="auto"/>
        <w:rPr>
          <w:ins w:id="223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4F558BAA" w14:textId="7F42FD19" w:rsidR="00364C56" w:rsidRPr="00F20F18" w:rsidRDefault="00364C56" w:rsidP="00364C56">
      <w:pPr>
        <w:spacing w:after="0" w:line="240" w:lineRule="auto"/>
        <w:rPr>
          <w:ins w:id="224" w:author="Xiao, Mingze" w:date="2017-07-26T16:43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225" w:author="Xiao, Mingze" w:date="2017-07-26T16:43:00Z">
        <w:r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>UmiUni RSO</w:t>
        </w:r>
        <w:r w:rsidRPr="00F20F18">
          <w:rPr>
            <w:rFonts w:ascii="Garamond" w:eastAsia="MS Mincho" w:hAnsi="Garamond" w:cs="Times New Roman"/>
            <w:b/>
            <w:sz w:val="20"/>
            <w:szCs w:val="20"/>
          </w:rPr>
          <w:t xml:space="preserve">                                                                                         </w:t>
        </w:r>
        <w:r>
          <w:rPr>
            <w:rFonts w:ascii="Garamond" w:eastAsia="MS Mincho" w:hAnsi="Garamond" w:cs="Times New Roman"/>
            <w:b/>
            <w:sz w:val="20"/>
            <w:szCs w:val="20"/>
          </w:rPr>
          <w:t xml:space="preserve">           </w:t>
        </w:r>
        <w:r>
          <w:rPr>
            <w:rFonts w:ascii="Garamond" w:eastAsia="MS Mincho" w:hAnsi="Garamond" w:cs="Times New Roman"/>
            <w:b/>
            <w:sz w:val="20"/>
            <w:szCs w:val="20"/>
          </w:rPr>
          <w:tab/>
        </w:r>
        <w:r>
          <w:rPr>
            <w:rFonts w:ascii="Garamond" w:eastAsia="MS Mincho" w:hAnsi="Garamond" w:cs="Times New Roman"/>
            <w:b/>
            <w:sz w:val="20"/>
            <w:szCs w:val="20"/>
          </w:rPr>
          <w:tab/>
        </w:r>
        <w:r>
          <w:rPr>
            <w:rFonts w:ascii="Garamond" w:eastAsia="MS Mincho" w:hAnsi="Garamond" w:cs="Times New Roman"/>
            <w:b/>
            <w:sz w:val="20"/>
            <w:szCs w:val="20"/>
          </w:rPr>
          <w:tab/>
        </w:r>
        <w:r>
          <w:rPr>
            <w:rFonts w:ascii="Garamond" w:eastAsia="MS Mincho" w:hAnsi="Garamond" w:cs="Times New Roman"/>
            <w:b/>
            <w:sz w:val="20"/>
            <w:szCs w:val="20"/>
          </w:rPr>
          <w:tab/>
        </w:r>
        <w:r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 Champaign, IL</w:t>
        </w:r>
      </w:ins>
    </w:p>
    <w:p w14:paraId="1FDBCBA1" w14:textId="4B2425DF" w:rsidR="00364C56" w:rsidRDefault="00364C56" w:rsidP="00364C56">
      <w:pPr>
        <w:spacing w:after="0" w:line="240" w:lineRule="auto"/>
        <w:rPr>
          <w:ins w:id="226" w:author="Xiao, Mingze" w:date="2017-07-26T16:43:00Z"/>
          <w:rFonts w:ascii="Garamond" w:eastAsia="MS Mincho" w:hAnsi="Garamond" w:cs="Times New Roman"/>
          <w:sz w:val="20"/>
          <w:szCs w:val="20"/>
          <w:lang w:eastAsia="zh-CN"/>
        </w:rPr>
      </w:pPr>
      <w:ins w:id="227" w:author="Xiao, Mingze" w:date="2017-07-26T16:43:00Z"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>President</w:t>
        </w:r>
        <w:r w:rsidRPr="00F20F18">
          <w:rPr>
            <w:rFonts w:ascii="Garamond" w:eastAsia="MS Mincho" w:hAnsi="Garamond" w:cs="Times New Roman"/>
            <w:i/>
            <w:sz w:val="20"/>
            <w:szCs w:val="20"/>
          </w:rPr>
          <w:t xml:space="preserve">                                                                            </w:t>
        </w:r>
      </w:ins>
      <w:ins w:id="228" w:author="Xiao, Mingze" w:date="2017-07-26T16:44:00Z"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i/>
            <w:sz w:val="20"/>
            <w:szCs w:val="20"/>
            <w:lang w:eastAsia="zh-CN"/>
          </w:rPr>
          <w:tab/>
          <w:t xml:space="preserve">             </w:t>
        </w:r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July</w:t>
        </w:r>
      </w:ins>
      <w:ins w:id="229" w:author="Xiao, Mingze" w:date="2017-07-26T16:43:00Z">
        <w:r>
          <w:rPr>
            <w:rFonts w:ascii="Garamond" w:eastAsia="MS Mincho" w:hAnsi="Garamond" w:cs="Times New Roman"/>
            <w:sz w:val="20"/>
            <w:szCs w:val="20"/>
          </w:rPr>
          <w:t xml:space="preserve"> 2017 – </w:t>
        </w:r>
      </w:ins>
      <w:ins w:id="230" w:author="Xiao, Mingze" w:date="2017-07-26T16:44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Present</w:t>
        </w:r>
      </w:ins>
    </w:p>
    <w:p w14:paraId="1DB933DD" w14:textId="38C5039B" w:rsidR="00BA6643" w:rsidRDefault="00364C56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ins w:id="231" w:author="Xiao, Mingze" w:date="2017-07-26T16:56:00Z"/>
          <w:rFonts w:ascii="Garamond" w:hAnsi="Garamond" w:cs="Times New Roman"/>
          <w:color w:val="000000"/>
          <w:sz w:val="20"/>
          <w:szCs w:val="20"/>
        </w:rPr>
        <w:pPrChange w:id="232" w:author="Xiao, Mingze" w:date="2017-07-26T16:56:00Z">
          <w:pPr>
            <w:spacing w:after="0" w:line="240" w:lineRule="auto"/>
          </w:pPr>
        </w:pPrChange>
      </w:pPr>
      <w:ins w:id="233" w:author="Xiao, Mingze" w:date="2017-07-26T16:43:00Z">
        <w:r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  </w:t>
        </w:r>
      </w:ins>
      <w:ins w:id="234" w:author="Xiao, Mingze" w:date="2017-07-26T16:58:00Z">
        <w:r w:rsidR="004F3C4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Design and implement</w:t>
        </w:r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UmiUni iOS App published </w:t>
        </w:r>
      </w:ins>
      <w:ins w:id="235" w:author="Xiao, Mingze" w:date="2017-07-26T16:59:00Z"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in Apple App Store</w:t>
        </w:r>
      </w:ins>
      <w:ins w:id="236" w:author="Xiao, Mingze" w:date="2017-07-26T17:02:00Z"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, using </w:t>
        </w:r>
      </w:ins>
      <w:ins w:id="237" w:author="Xiao, Mingze" w:date="2017-07-26T17:04:00Z"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React-Native</w:t>
        </w:r>
      </w:ins>
    </w:p>
    <w:p w14:paraId="025A1AD4" w14:textId="1476C035" w:rsidR="00364C56" w:rsidRPr="00BA6643" w:rsidRDefault="00BA664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ins w:id="238" w:author="Xiao, Mingze" w:date="2017-07-26T16:43:00Z"/>
          <w:rFonts w:ascii="Garamond" w:hAnsi="Garamond" w:cs="Times New Roman"/>
          <w:color w:val="000000"/>
          <w:sz w:val="20"/>
          <w:szCs w:val="20"/>
          <w:rPrChange w:id="239" w:author="Xiao, Mingze" w:date="2017-07-26T16:56:00Z">
            <w:rPr>
              <w:ins w:id="240" w:author="Xiao, Mingze" w:date="2017-07-26T16:43:00Z"/>
              <w:lang w:eastAsia="zh-CN"/>
            </w:rPr>
          </w:rPrChange>
        </w:rPr>
        <w:pPrChange w:id="241" w:author="Xiao, Mingze" w:date="2017-07-26T16:56:00Z">
          <w:pPr>
            <w:spacing w:after="0" w:line="240" w:lineRule="auto"/>
          </w:pPr>
        </w:pPrChange>
      </w:pPr>
      <w:ins w:id="242" w:author="Xiao, Mingze" w:date="2017-07-26T16:58:00Z">
        <w:r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  </w:t>
        </w:r>
      </w:ins>
      <w:ins w:id="243" w:author="Xiao, Mingze" w:date="2017-07-26T16:43:00Z">
        <w:r w:rsidR="004F3C4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Develop</w:t>
        </w:r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the website: </w:t>
        </w:r>
      </w:ins>
      <w:ins w:id="244" w:author="Xiao, Mingze" w:date="2017-07-26T17:01:00Z"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fldChar w:fldCharType="begin"/>
        </w:r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instrText xml:space="preserve"> HYPERLINK "</w:instrText>
        </w:r>
      </w:ins>
      <w:ins w:id="245" w:author="Xiao, Mingze" w:date="2017-07-26T16:43:00Z"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instrText>https://umiuni.com</w:instrText>
        </w:r>
      </w:ins>
      <w:ins w:id="246" w:author="Xiao, Mingze" w:date="2017-07-26T17:01:00Z"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instrText xml:space="preserve">" </w:instrText>
        </w:r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fldChar w:fldCharType="separate"/>
        </w:r>
      </w:ins>
      <w:ins w:id="247" w:author="Xiao, Mingze" w:date="2017-07-26T16:43:00Z">
        <w:r w:rsidR="005436FA" w:rsidRPr="00AC08D9">
          <w:rPr>
            <w:rStyle w:val="Hyperlink"/>
            <w:rFonts w:ascii="Garamond" w:hAnsi="Garamond" w:cs="Times New Roman"/>
            <w:sz w:val="20"/>
            <w:szCs w:val="20"/>
            <w:lang w:eastAsia="zh-CN"/>
          </w:rPr>
          <w:t>https://umiuni.com</w:t>
        </w:r>
      </w:ins>
      <w:ins w:id="248" w:author="Xiao, Mingze" w:date="2017-07-26T17:01:00Z">
        <w:r w:rsidR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fldChar w:fldCharType="end"/>
        </w:r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, using Vue.js</w:t>
        </w:r>
      </w:ins>
      <w:ins w:id="249" w:author="Xiao, Mingze" w:date="2017-07-26T17:02:00Z"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framework</w:t>
        </w:r>
      </w:ins>
    </w:p>
    <w:p w14:paraId="3893E5FF" w14:textId="55C3D91B" w:rsidR="008F6E5E" w:rsidRPr="00F20F18" w:rsidRDefault="00AB1973" w:rsidP="00364C56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AB1973">
        <w:rPr>
          <w:rFonts w:ascii="Garamond" w:eastAsia="MS Mincho" w:hAnsi="Garamond" w:cs="Times New Roman"/>
          <w:b/>
          <w:sz w:val="20"/>
          <w:szCs w:val="20"/>
          <w:lang w:eastAsia="zh-CN"/>
        </w:rPr>
        <w:t>Association for Computing Machinery</w:t>
      </w:r>
      <w:r w:rsidR="008F6E5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: SIGMobile</w:t>
      </w:r>
      <w:r w:rsidR="008F6E5E"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del w:id="250" w:author="Xiao, Mingze" w:date="2017-02-07T01:40:00Z">
        <w:r w:rsidDel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ab/>
        </w:r>
        <w:r w:rsidR="008F6E5E"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251" w:author="Xiao, Mingze" w:date="2017-02-07T01:40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ab/>
          <w:t xml:space="preserve"> </w:t>
        </w:r>
      </w:ins>
      <w:ins w:id="252" w:author="Xiao, Mingze" w:date="2017-02-07T01:41:00Z"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</w:ins>
      <w:ins w:id="253" w:author="Xiao, Mingze" w:date="2017-02-07T01:40:00Z">
        <w:r w:rsidR="00E50850">
          <w:rPr>
            <w:rFonts w:ascii="Garamond" w:eastAsia="MS Mincho" w:hAnsi="Garamond" w:cs="Times New Roman"/>
            <w:b/>
            <w:sz w:val="20"/>
            <w:szCs w:val="20"/>
            <w:lang w:eastAsia="zh-CN"/>
          </w:rPr>
          <w:t>Champaign</w:t>
        </w:r>
      </w:ins>
      <w:r w:rsidR="008F6E5E"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1CEB2D9F" w14:textId="3F58A3E0" w:rsidR="008F6E5E" w:rsidRDefault="00DE5DC6" w:rsidP="008F6E5E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 w:rsidRPr="00DE5DC6">
        <w:rPr>
          <w:rFonts w:ascii="Garamond" w:eastAsia="MS Mincho" w:hAnsi="Garamond" w:cs="Times New Roman"/>
          <w:i/>
          <w:sz w:val="20"/>
          <w:szCs w:val="20"/>
        </w:rPr>
        <w:t>Project Key Coder</w:t>
      </w:r>
      <w:del w:id="254" w:author="Xiao, Mingze" w:date="2017-07-26T17:05:00Z">
        <w:r w:rsidR="008F6E5E" w:rsidRPr="00F20F18" w:rsidDel="005436FA">
          <w:rPr>
            <w:rFonts w:ascii="Garamond" w:eastAsia="MS Mincho" w:hAnsi="Garamond" w:cs="Times New Roman"/>
            <w:i/>
            <w:sz w:val="20"/>
            <w:szCs w:val="20"/>
          </w:rPr>
          <w:delText xml:space="preserve"> </w:delText>
        </w:r>
      </w:del>
      <w:ins w:id="255" w:author="Cao" w:date="2017-02-05T08:56:00Z">
        <w:del w:id="256" w:author="Xiao, Mingze" w:date="2017-07-26T17:05:00Z">
          <w:r w:rsidR="00A100A3" w:rsidDel="005436FA">
            <w:rPr>
              <w:rFonts w:ascii="Garamond" w:eastAsia="MS Mincho" w:hAnsi="Garamond" w:cs="Times New Roman"/>
              <w:i/>
              <w:sz w:val="20"/>
              <w:szCs w:val="20"/>
            </w:rPr>
            <w:delText>(Android</w:delText>
          </w:r>
        </w:del>
      </w:ins>
      <w:del w:id="257" w:author="Xiao, Mingze" w:date="2017-07-26T17:05:00Z">
        <w:r w:rsidR="008F6E5E" w:rsidRPr="00F20F18" w:rsidDel="005436FA">
          <w:rPr>
            <w:rFonts w:ascii="Garamond" w:eastAsia="MS Mincho" w:hAnsi="Garamond" w:cs="Times New Roman"/>
            <w:i/>
            <w:sz w:val="20"/>
            <w:szCs w:val="20"/>
          </w:rPr>
          <w:delText xml:space="preserve"> </w:delText>
        </w:r>
      </w:del>
      <w:ins w:id="258" w:author="Cao" w:date="2017-02-05T08:56:00Z">
        <w:del w:id="259" w:author="Xiao, Mingze" w:date="2017-07-26T17:05:00Z">
          <w:r w:rsidR="00A100A3" w:rsidDel="005436FA">
            <w:rPr>
              <w:rFonts w:ascii="Garamond" w:eastAsia="MS Mincho" w:hAnsi="Garamond" w:cs="Times New Roman"/>
              <w:i/>
              <w:sz w:val="20"/>
              <w:szCs w:val="20"/>
            </w:rPr>
            <w:delText>project: 3Droid)</w:delText>
          </w:r>
        </w:del>
      </w:ins>
      <w:del w:id="260" w:author="Xiao, Mingze" w:date="2017-02-06T13:15:00Z">
        <w:r w:rsidR="008F6E5E" w:rsidRPr="00F20F18" w:rsidDel="001322C2">
          <w:rPr>
            <w:rFonts w:ascii="Garamond" w:eastAsia="MS Mincho" w:hAnsi="Garamond" w:cs="Times New Roman"/>
            <w:i/>
            <w:sz w:val="20"/>
            <w:szCs w:val="20"/>
          </w:rPr>
          <w:delText xml:space="preserve">   </w:delText>
        </w:r>
      </w:del>
      <w:r w:rsidR="008F6E5E"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</w:t>
      </w:r>
      <w:r w:rsidR="003E2C5C">
        <w:rPr>
          <w:rFonts w:ascii="Garamond" w:eastAsia="MS Mincho" w:hAnsi="Garamond" w:cs="Times New Roman"/>
          <w:sz w:val="20"/>
          <w:szCs w:val="20"/>
        </w:rPr>
        <w:t xml:space="preserve">          </w:t>
      </w:r>
      <w:ins w:id="261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</w:rPr>
          <w:t xml:space="preserve">  </w:t>
        </w:r>
      </w:ins>
      <w:r w:rsidR="003E2C5C">
        <w:rPr>
          <w:rFonts w:ascii="Garamond" w:eastAsia="MS Mincho" w:hAnsi="Garamond" w:cs="Times New Roman"/>
          <w:sz w:val="20"/>
          <w:szCs w:val="20"/>
        </w:rPr>
        <w:t xml:space="preserve"> </w:t>
      </w:r>
      <w:ins w:id="262" w:author="Xiao, Mingze" w:date="2017-07-26T17:05:00Z"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5436FA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  <w:t xml:space="preserve">  </w:t>
        </w:r>
      </w:ins>
      <w:r w:rsidR="008F6E5E">
        <w:rPr>
          <w:rFonts w:ascii="Garamond" w:eastAsia="MS Mincho" w:hAnsi="Garamond" w:cs="Times New Roman"/>
          <w:sz w:val="20"/>
          <w:szCs w:val="20"/>
        </w:rPr>
        <w:t xml:space="preserve">September 2016 –  </w:t>
      </w:r>
      <w:r w:rsidR="003E2C5C">
        <w:rPr>
          <w:rFonts w:ascii="Garamond" w:eastAsia="MS Mincho" w:hAnsi="Garamond" w:cs="Times New Roman"/>
          <w:sz w:val="20"/>
          <w:szCs w:val="20"/>
        </w:rPr>
        <w:t>December 2016</w:t>
      </w:r>
    </w:p>
    <w:p w14:paraId="0541F944" w14:textId="3C989B7D" w:rsidR="008F6E5E" w:rsidRPr="00E50850" w:rsidRDefault="00AB1973">
      <w:pPr>
        <w:pStyle w:val="ListParagraph"/>
        <w:widowControl w:val="0"/>
        <w:numPr>
          <w:ilvl w:val="0"/>
          <w:numId w:val="2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0"/>
          <w:szCs w:val="20"/>
          <w:rPrChange w:id="263" w:author="Xiao, Mingze" w:date="2017-02-07T01:44:00Z">
            <w:rPr/>
          </w:rPrChange>
        </w:rPr>
      </w:pPr>
      <w:r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   </w:t>
      </w:r>
      <w:ins w:id="264" w:author="Cao" w:date="2017-02-05T08:57:00Z">
        <w:r w:rsidR="00A100A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D</w:t>
        </w:r>
      </w:ins>
      <w:r w:rsidR="00DE5DC6" w:rsidRPr="00DE5DC6">
        <w:rPr>
          <w:rFonts w:ascii="Garamond" w:hAnsi="Garamond" w:cs="Times New Roman"/>
          <w:color w:val="000000"/>
          <w:sz w:val="20"/>
          <w:szCs w:val="20"/>
          <w:lang w:eastAsia="zh-CN"/>
        </w:rPr>
        <w:t>eveloped and improved an open source Android App</w:t>
      </w:r>
      <w:ins w:id="265" w:author="Xiao, Mingze" w:date="2017-07-26T17:00:00Z">
        <w:r w:rsidR="005436FA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;</w:t>
        </w:r>
      </w:ins>
      <w:r w:rsidR="00DE5DC6" w:rsidRPr="00DE5DC6">
        <w:rPr>
          <w:rFonts w:ascii="Garamond" w:hAnsi="Garamond" w:cs="Times New Roman"/>
          <w:color w:val="000000"/>
          <w:sz w:val="20"/>
          <w:szCs w:val="20"/>
          <w:lang w:eastAsia="zh-CN"/>
        </w:rPr>
        <w:t xml:space="preserve"> </w:t>
      </w:r>
      <w:del w:id="266" w:author="Xiao, Mingze" w:date="2017-07-26T17:00:00Z">
        <w:r w:rsidR="00DE5DC6" w:rsidRPr="00DE5DC6" w:rsidDel="005436FA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 xml:space="preserve">named “Tower” by simplifying </w:delText>
        </w:r>
        <w:r w:rsidR="00DE5DC6" w:rsidRPr="00E50850" w:rsidDel="005436FA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267" w:author="Xiao, Mingze" w:date="2017-02-07T01:44:00Z">
              <w:rPr>
                <w:lang w:eastAsia="zh-CN"/>
              </w:rPr>
            </w:rPrChange>
          </w:rPr>
          <w:delText>the User Interface and adding new functions</w:delText>
        </w:r>
      </w:del>
      <w:del w:id="268" w:author="Xiao, Mingze" w:date="2017-02-07T01:43:00Z">
        <w:r w:rsidR="00DE5DC6" w:rsidRPr="00E50850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269" w:author="Xiao, Mingze" w:date="2017-02-07T01:44:00Z">
              <w:rPr>
                <w:lang w:eastAsia="zh-CN"/>
              </w:rPr>
            </w:rPrChange>
          </w:rPr>
          <w:delText xml:space="preserve"> we need</w:delText>
        </w:r>
        <w:r w:rsidR="00A100A3" w:rsidRPr="00E50850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270" w:author="Xiao, Mingze" w:date="2017-02-07T01:44:00Z">
              <w:rPr>
                <w:lang w:eastAsia="zh-CN"/>
              </w:rPr>
            </w:rPrChange>
          </w:rPr>
          <w:delText xml:space="preserve"> </w:delText>
        </w:r>
      </w:del>
      <w:r w:rsidR="00A100A3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271" w:author="Xiao, Mingze" w:date="2017-02-07T01:44:00Z">
            <w:rPr>
              <w:lang w:eastAsia="zh-CN"/>
            </w:rPr>
          </w:rPrChange>
        </w:rPr>
        <w:t>Performed t</w:t>
      </w:r>
      <w:r w:rsidR="00DE5DC6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272" w:author="Xiao, Mingze" w:date="2017-02-07T01:44:00Z">
            <w:rPr>
              <w:lang w:eastAsia="zh-CN"/>
            </w:rPr>
          </w:rPrChange>
        </w:rPr>
        <w:t>es</w:t>
      </w:r>
      <w:ins w:id="273" w:author="Cao" w:date="2017-02-05T08:57:00Z">
        <w:r w:rsidR="00A100A3" w:rsidRPr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274" w:author="Xiao, Mingze" w:date="2017-02-07T01:44:00Z">
              <w:rPr>
                <w:lang w:eastAsia="zh-CN"/>
              </w:rPr>
            </w:rPrChange>
          </w:rPr>
          <w:t>ting</w:t>
        </w:r>
      </w:ins>
      <w:r w:rsidR="00DE5DC6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275" w:author="Xiao, Mingze" w:date="2017-02-07T01:44:00Z">
            <w:rPr>
              <w:lang w:eastAsia="zh-CN"/>
            </w:rPr>
          </w:rPrChange>
        </w:rPr>
        <w:t xml:space="preserve"> using </w:t>
      </w:r>
      <w:ins w:id="276" w:author="Cao" w:date="2017-02-05T08:57:00Z">
        <w:del w:id="277" w:author="Xiao, Mingze" w:date="2017-07-26T16:41:00Z">
          <w:r w:rsidR="00A100A3" w:rsidRPr="00E50850" w:rsidDel="0027362D">
            <w:rPr>
              <w:rFonts w:ascii="Garamond" w:hAnsi="Garamond" w:cs="Times New Roman"/>
              <w:color w:val="000000"/>
              <w:sz w:val="20"/>
              <w:szCs w:val="20"/>
              <w:lang w:eastAsia="zh-CN"/>
              <w:rPrChange w:id="278" w:author="Xiao, Mingze" w:date="2017-02-07T01:44:00Z">
                <w:rPr>
                  <w:lang w:eastAsia="zh-CN"/>
                </w:rPr>
              </w:rPrChange>
            </w:rPr>
            <w:delText>self-designed</w:delText>
          </w:r>
        </w:del>
      </w:ins>
      <w:ins w:id="279" w:author="Xiao, Mingze" w:date="2017-07-26T16:41:00Z">
        <w:r w:rsidR="0027362D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own</w:t>
        </w:r>
      </w:ins>
      <w:ins w:id="280" w:author="Cao" w:date="2017-02-05T08:57:00Z">
        <w:r w:rsidR="00A100A3" w:rsidRPr="00E50850">
          <w:rPr>
            <w:rFonts w:ascii="Garamond" w:hAnsi="Garamond" w:cs="Times New Roman"/>
            <w:color w:val="000000"/>
            <w:sz w:val="20"/>
            <w:szCs w:val="20"/>
            <w:lang w:eastAsia="zh-CN"/>
            <w:rPrChange w:id="281" w:author="Xiao, Mingze" w:date="2017-02-07T01:44:00Z">
              <w:rPr>
                <w:lang w:eastAsia="zh-CN"/>
              </w:rPr>
            </w:rPrChange>
          </w:rPr>
          <w:t xml:space="preserve"> </w:t>
        </w:r>
      </w:ins>
      <w:r w:rsidR="00DE5DC6" w:rsidRPr="00E50850">
        <w:rPr>
          <w:rFonts w:ascii="Garamond" w:hAnsi="Garamond" w:cs="Times New Roman"/>
          <w:color w:val="000000"/>
          <w:sz w:val="20"/>
          <w:szCs w:val="20"/>
          <w:lang w:eastAsia="zh-CN"/>
          <w:rPrChange w:id="282" w:author="Xiao, Mingze" w:date="2017-02-07T01:44:00Z">
            <w:rPr>
              <w:lang w:eastAsia="zh-CN"/>
            </w:rPr>
          </w:rPrChange>
        </w:rPr>
        <w:t>drones</w:t>
      </w:r>
      <w:ins w:id="283" w:author="Cao" w:date="2017-02-05T09:01:00Z">
        <w:del w:id="284" w:author="Xiao, Mingze" w:date="2017-02-07T02:08:00Z">
          <w:r w:rsidR="00A100A3" w:rsidRPr="00E50850" w:rsidDel="00652F5A">
            <w:rPr>
              <w:rFonts w:ascii="Garamond" w:hAnsi="Garamond" w:cs="Times New Roman"/>
              <w:color w:val="000000"/>
              <w:sz w:val="20"/>
              <w:szCs w:val="20"/>
              <w:lang w:eastAsia="zh-CN"/>
              <w:rPrChange w:id="285" w:author="Xiao, Mingze" w:date="2017-02-07T01:44:00Z">
                <w:rPr>
                  <w:lang w:eastAsia="zh-CN"/>
                </w:rPr>
              </w:rPrChange>
            </w:rPr>
            <w:delText xml:space="preserve"> </w:delText>
          </w:r>
        </w:del>
        <w:del w:id="286" w:author="Xiao, Mingze" w:date="2017-02-07T02:07:00Z">
          <w:r w:rsidR="00A100A3" w:rsidRPr="00E50850" w:rsidDel="00652F5A">
            <w:rPr>
              <w:rFonts w:ascii="Garamond" w:hAnsi="Garamond" w:cs="Times New Roman"/>
              <w:color w:val="000000"/>
              <w:sz w:val="20"/>
              <w:szCs w:val="20"/>
              <w:lang w:eastAsia="zh-CN"/>
              <w:rPrChange w:id="287" w:author="Xiao, Mingze" w:date="2017-02-07T01:44:00Z">
                <w:rPr>
                  <w:lang w:eastAsia="zh-CN"/>
                </w:rPr>
              </w:rPrChange>
            </w:rPr>
            <w:delText>to optimize</w:delText>
          </w:r>
        </w:del>
      </w:ins>
    </w:p>
    <w:p w14:paraId="7C440F3B" w14:textId="4F6E94EF" w:rsidR="00E2434F" w:rsidRPr="00C7323D" w:rsidRDefault="00E50850" w:rsidP="00E2434F">
      <w:pPr>
        <w:pStyle w:val="ListParagraph"/>
        <w:numPr>
          <w:ilvl w:val="0"/>
          <w:numId w:val="28"/>
        </w:num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ins w:id="288" w:author="Xiao, Mingze" w:date="2017-02-07T01:44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P</w:t>
        </w:r>
      </w:ins>
      <w:ins w:id="289" w:author="Cao" w:date="2017-02-05T09:01:00Z">
        <w:del w:id="290" w:author="Xiao, Mingze" w:date="2017-02-07T01:44:00Z">
          <w:r w:rsidR="00A100A3" w:rsidDel="00E50850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Actively p</w:delText>
          </w:r>
        </w:del>
        <w:r w:rsidR="00A100A3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articipated weekly workshop on </w:t>
        </w:r>
      </w:ins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Android programming</w:t>
      </w:r>
      <w:ins w:id="291" w:author="Cao" w:date="2017-02-05T09:02:00Z">
        <w:r w:rsidR="00A100A3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on</w:t>
        </w:r>
      </w:ins>
      <w:ins w:id="292" w:author="Xiao, Mingze" w:date="2017-02-06T11:57:00Z">
        <w:r w:rsidR="00D25938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User Interface, Data</w:t>
        </w:r>
        <w:r w:rsidR="00340CE4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Saving, </w:t>
        </w:r>
      </w:ins>
      <w:ins w:id="293" w:author="Xiao, Mingze" w:date="2017-02-06T11:59:00Z">
        <w:r w:rsidR="00340CE4">
          <w:rPr>
            <w:rFonts w:ascii="Garamond" w:eastAsia="MS Mincho" w:hAnsi="Garamond" w:cs="Times New Roman"/>
            <w:sz w:val="20"/>
            <w:szCs w:val="20"/>
            <w:lang w:eastAsia="zh-CN"/>
          </w:rPr>
          <w:t>User Input</w:t>
        </w:r>
      </w:ins>
    </w:p>
    <w:p w14:paraId="6CA1CCA1" w14:textId="68017FD9" w:rsidR="007963A0" w:rsidRPr="00F20F18" w:rsidRDefault="007963A0" w:rsidP="007963A0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D579F9">
        <w:rPr>
          <w:rFonts w:ascii="Garamond" w:eastAsia="MS Mincho" w:hAnsi="Garamond" w:cs="Times New Roman"/>
          <w:b/>
          <w:sz w:val="20"/>
          <w:szCs w:val="20"/>
          <w:lang w:eastAsia="zh-CN"/>
        </w:rPr>
        <w:t>Global Leaders: Orange and Blue Engagement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        </w:t>
      </w:r>
      <w:del w:id="294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delText>Champaign</w:delText>
        </w:r>
      </w:del>
      <w:ins w:id="295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16343F51" w14:textId="1AB4C0C9" w:rsidR="007963A0" w:rsidRDefault="007963A0" w:rsidP="007963A0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i/>
          <w:sz w:val="20"/>
          <w:szCs w:val="20"/>
        </w:rPr>
        <w:t>Active Member</w:t>
      </w:r>
      <w:r w:rsidRPr="00F20F18">
        <w:rPr>
          <w:rFonts w:ascii="Garamond" w:eastAsia="MS Mincho" w:hAnsi="Garamond" w:cs="Times New Roman"/>
          <w:i/>
          <w:sz w:val="20"/>
          <w:szCs w:val="20"/>
        </w:rPr>
        <w:t xml:space="preserve">                                                                                                                         </w:t>
      </w:r>
      <w:r w:rsidRPr="00F20F18">
        <w:rPr>
          <w:rFonts w:ascii="Garamond" w:eastAsia="MS Mincho" w:hAnsi="Garamond" w:cs="Times New Roman"/>
          <w:sz w:val="20"/>
          <w:szCs w:val="20"/>
        </w:rPr>
        <w:t xml:space="preserve">                             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ins w:id="296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ins w:id="297" w:author="Xiao, Mingze" w:date="2017-02-06T13:16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ins w:id="298" w:author="Xiao, Mingze" w:date="2017-02-06T13:15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</w:ins>
      <w:r>
        <w:rPr>
          <w:rFonts w:ascii="Garamond" w:eastAsia="MS Mincho" w:hAnsi="Garamond" w:cs="Times New Roman"/>
          <w:sz w:val="20"/>
          <w:szCs w:val="20"/>
        </w:rPr>
        <w:t>Ja</w:t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>nuary</w:t>
      </w:r>
      <w:r>
        <w:rPr>
          <w:rFonts w:ascii="Garamond" w:eastAsia="MS Mincho" w:hAnsi="Garamond" w:cs="Times New Roman"/>
          <w:sz w:val="20"/>
          <w:szCs w:val="20"/>
        </w:rPr>
        <w:t xml:space="preserve"> 2016 – May 2016</w:t>
      </w:r>
    </w:p>
    <w:p w14:paraId="19C66AFB" w14:textId="77777777" w:rsidR="006E4671" w:rsidRDefault="00AB1973" w:rsidP="00AB1973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ins w:id="299" w:author="Xiao, Mingze" w:date="2017-02-07T01:46:00Z"/>
          <w:rFonts w:ascii="Garamond" w:hAnsi="Garamond" w:cs="Times New Roman"/>
          <w:color w:val="000000"/>
          <w:sz w:val="20"/>
          <w:szCs w:val="20"/>
        </w:rPr>
      </w:pPr>
      <w:r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   </w:t>
      </w:r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Organized </w:t>
      </w:r>
      <w:ins w:id="300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and </w:t>
        </w:r>
        <w:r w:rsidR="00E50850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attended</w:t>
        </w:r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weekly </w:t>
      </w:r>
      <w:ins w:id="301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 xml:space="preserve">and monthly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group meetings </w:t>
      </w:r>
      <w:r w:rsidR="008926A6" w:rsidRPr="00AB1973">
        <w:rPr>
          <w:rFonts w:ascii="Garamond" w:hAnsi="Garamond" w:cs="Times New Roman"/>
          <w:color w:val="000000"/>
          <w:sz w:val="20"/>
          <w:szCs w:val="20"/>
          <w:lang w:eastAsia="zh-CN"/>
        </w:rPr>
        <w:t xml:space="preserve">with </w:t>
      </w:r>
      <w:del w:id="302" w:author="Xiao, Mingze" w:date="2017-02-07T01:45:00Z">
        <w:r w:rsidR="008926A6" w:rsidRPr="00AB1973" w:rsidDel="00E50850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 xml:space="preserve">people </w:delText>
        </w:r>
      </w:del>
      <w:ins w:id="303" w:author="Xiao, Mingze" w:date="2017-02-07T01:45:00Z">
        <w:r w:rsidR="00E50850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t>members</w:t>
        </w:r>
        <w:r w:rsidR="00E50850" w:rsidRPr="00AB197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</w:t>
        </w:r>
      </w:ins>
      <w:r w:rsidR="008926A6" w:rsidRPr="00AB1973">
        <w:rPr>
          <w:rFonts w:ascii="Garamond" w:hAnsi="Garamond" w:cs="Times New Roman"/>
          <w:color w:val="000000"/>
          <w:sz w:val="20"/>
          <w:szCs w:val="20"/>
          <w:lang w:eastAsia="zh-CN"/>
        </w:rPr>
        <w:t>from different</w:t>
      </w:r>
      <w:ins w:id="304" w:author="Cao" w:date="2017-02-05T08:58:00Z">
        <w:r w:rsidR="00A100A3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cultural </w:t>
        </w:r>
      </w:ins>
    </w:p>
    <w:p w14:paraId="6D6DBF98" w14:textId="776A98A3" w:rsidR="007963A0" w:rsidRPr="00AB1973" w:rsidDel="006E4671" w:rsidRDefault="00A100A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del w:id="305" w:author="Xiao, Mingze" w:date="2017-02-07T01:46:00Z"/>
          <w:rFonts w:ascii="Garamond" w:hAnsi="Garamond" w:cs="Times New Roman"/>
          <w:color w:val="000000"/>
          <w:sz w:val="20"/>
          <w:szCs w:val="20"/>
        </w:rPr>
        <w:pPrChange w:id="306" w:author="Xiao, Mingze" w:date="2017-02-07T01:46:00Z">
          <w:pPr>
            <w:pStyle w:val="ListParagraph"/>
            <w:widowControl w:val="0"/>
            <w:numPr>
              <w:numId w:val="6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ins w:id="307" w:author="Cao" w:date="2017-02-05T08:58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back</w:t>
        </w:r>
      </w:ins>
      <w:ins w:id="308" w:author="Cao" w:date="2017-02-05T09:01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ground</w:t>
        </w:r>
      </w:ins>
      <w:ins w:id="309" w:author="Cao" w:date="2017-02-05T08:58:00Z">
        <w:r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t</w:t>
        </w:r>
        <w:r w:rsidRPr="00340CE4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>o</w:t>
        </w:r>
      </w:ins>
      <w:ins w:id="310" w:author="Xiao, Mingze" w:date="2017-02-06T13:09:00Z">
        <w:r w:rsidR="007F3329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t xml:space="preserve"> US and China </w:t>
        </w:r>
      </w:ins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and Composed </w:t>
      </w:r>
      <w:r w:rsidR="008926A6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 xml:space="preserve">weekly </w:t>
      </w:r>
      <w:r w:rsidR="007963A0" w:rsidRPr="00AB1973">
        <w:rPr>
          <w:rFonts w:ascii="Garamond" w:hAnsi="Garamond" w:cs="Times New Roman" w:hint="eastAsia"/>
          <w:color w:val="000000"/>
          <w:sz w:val="20"/>
          <w:szCs w:val="20"/>
          <w:lang w:eastAsia="zh-CN"/>
        </w:rPr>
        <w:t>reflections</w:t>
      </w:r>
    </w:p>
    <w:p w14:paraId="2D249364" w14:textId="68C6539A" w:rsidR="008926A6" w:rsidRPr="00D6079A" w:rsidRDefault="00AB197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0"/>
          <w:szCs w:val="20"/>
        </w:rPr>
        <w:pPrChange w:id="311" w:author="Xiao, Mingze" w:date="2017-02-07T01:46:00Z">
          <w:pPr>
            <w:pStyle w:val="ListParagraph"/>
            <w:widowControl w:val="0"/>
            <w:numPr>
              <w:numId w:val="6"/>
            </w:num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del w:id="312" w:author="Xiao, Mingze" w:date="2017-02-07T01:46:00Z">
        <w:r w:rsidDel="006E4671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delText xml:space="preserve">   </w:delText>
        </w:r>
        <w:r w:rsidR="008926A6" w:rsidRPr="008926A6" w:rsidDel="006E4671">
          <w:rPr>
            <w:rFonts w:ascii="Garamond" w:hAnsi="Garamond" w:cs="Times New Roman"/>
            <w:color w:val="000000"/>
            <w:sz w:val="20"/>
            <w:szCs w:val="20"/>
          </w:rPr>
          <w:delText>Attended monthly mandatory meeting with all Globe members</w:delText>
        </w:r>
        <w:r w:rsidR="008926A6" w:rsidDel="006E4671">
          <w:rPr>
            <w:rFonts w:ascii="Garamond" w:hAnsi="Garamond" w:cs="Times New Roman" w:hint="eastAsia"/>
            <w:color w:val="000000"/>
            <w:sz w:val="20"/>
            <w:szCs w:val="20"/>
            <w:lang w:eastAsia="zh-CN"/>
          </w:rPr>
          <w:delText xml:space="preserve">, such as </w:delText>
        </w:r>
        <w:r w:rsidR="008926A6" w:rsidDel="006E4671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>ice skating, cooking and giving</w:delText>
        </w:r>
        <w:r w:rsidR="008926A6" w:rsidRPr="008926A6" w:rsidDel="006E4671">
          <w:rPr>
            <w:rFonts w:ascii="Garamond" w:hAnsi="Garamond" w:cs="Times New Roman"/>
            <w:color w:val="000000"/>
            <w:sz w:val="20"/>
            <w:szCs w:val="20"/>
            <w:lang w:eastAsia="zh-CN"/>
          </w:rPr>
          <w:delText xml:space="preserve"> presentations</w:delText>
        </w:r>
      </w:del>
    </w:p>
    <w:p w14:paraId="61E84DED" w14:textId="1B986107" w:rsidR="00D61B01" w:rsidRPr="00F20F18" w:rsidDel="00D10E7C" w:rsidRDefault="00D61B01" w:rsidP="0036010C">
      <w:pPr>
        <w:spacing w:after="0" w:line="240" w:lineRule="auto"/>
        <w:rPr>
          <w:del w:id="313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  <w:del w:id="314" w:author="Xiao, Mingze" w:date="2017-02-07T02:04:00Z">
        <w:r w:rsidRPr="00E710F9" w:rsidDel="00D10E7C">
          <w:rPr>
            <w:rFonts w:ascii="Garamond" w:eastAsia="MS Mincho" w:hAnsi="Garamond" w:cs="Times New Roman"/>
            <w:b/>
            <w:sz w:val="20"/>
            <w:szCs w:val="20"/>
          </w:rPr>
          <w:delText>The Student Union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>of High School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                                                                                        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       </w:delText>
        </w:r>
        <w:r w:rsidRPr="00F20F18"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      </w:delText>
        </w:r>
        <w:r w:rsidR="00DE5DC6" w:rsidDel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delText xml:space="preserve">             </w:delText>
        </w:r>
        <w:r w:rsidDel="00D10E7C">
          <w:rPr>
            <w:rFonts w:ascii="Garamond" w:eastAsia="MS Mincho" w:hAnsi="Garamond" w:cs="Times New Roman"/>
            <w:b/>
            <w:sz w:val="20"/>
            <w:szCs w:val="20"/>
          </w:rPr>
          <w:delText xml:space="preserve">Weifang, </w:delText>
        </w:r>
        <w:r w:rsidR="00DE5DC6" w:rsidDel="00D10E7C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delText>China</w:delText>
        </w:r>
      </w:del>
    </w:p>
    <w:p w14:paraId="2802621A" w14:textId="1C5433BE" w:rsidR="00D61B01" w:rsidRPr="00F20F18" w:rsidDel="00D10E7C" w:rsidRDefault="00D61B01" w:rsidP="0036010C">
      <w:pPr>
        <w:spacing w:after="0" w:line="240" w:lineRule="auto"/>
        <w:rPr>
          <w:del w:id="315" w:author="Xiao, Mingze" w:date="2017-02-07T02:04:00Z"/>
          <w:rFonts w:ascii="Garamond" w:eastAsia="MS Mincho" w:hAnsi="Garamond" w:cs="Times New Roman"/>
          <w:sz w:val="20"/>
          <w:szCs w:val="20"/>
        </w:rPr>
      </w:pPr>
      <w:del w:id="316" w:author="Xiao, Mingze" w:date="2017-02-07T02:04:00Z">
        <w:r w:rsidDel="00D10E7C">
          <w:rPr>
            <w:rFonts w:ascii="Garamond" w:eastAsia="MS Mincho" w:hAnsi="Garamond" w:cs="Times New Roman"/>
            <w:i/>
            <w:sz w:val="20"/>
            <w:szCs w:val="20"/>
          </w:rPr>
          <w:delText>President</w:delText>
        </w:r>
        <w:r w:rsidRPr="00F20F18" w:rsidDel="00D10E7C">
          <w:rPr>
            <w:rFonts w:ascii="Garamond" w:eastAsia="MS Mincho" w:hAnsi="Garamond" w:cs="Times New Roman"/>
            <w:i/>
            <w:sz w:val="20"/>
            <w:szCs w:val="20"/>
          </w:rPr>
          <w:delText xml:space="preserve">                                                                                                                             </w:delText>
        </w:r>
        <w:r w:rsidRPr="00F20F18" w:rsidDel="00D10E7C">
          <w:rPr>
            <w:rFonts w:ascii="Garamond" w:eastAsia="MS Mincho" w:hAnsi="Garamond" w:cs="Times New Roman"/>
            <w:sz w:val="20"/>
            <w:szCs w:val="20"/>
          </w:rPr>
          <w:delText xml:space="preserve">                             </w:delText>
        </w:r>
        <w:r w:rsidR="007963A0" w:rsidDel="00D10E7C">
          <w:rPr>
            <w:rFonts w:ascii="Garamond" w:eastAsia="MS Mincho" w:hAnsi="Garamond" w:cs="Times New Roman"/>
            <w:sz w:val="20"/>
            <w:szCs w:val="20"/>
          </w:rPr>
          <w:delText xml:space="preserve"> </w:delText>
        </w:r>
        <w:r w:rsidDel="00D10E7C">
          <w:rPr>
            <w:rFonts w:ascii="Garamond" w:eastAsia="MS Mincho" w:hAnsi="Garamond" w:cs="Times New Roman"/>
            <w:sz w:val="20"/>
            <w:szCs w:val="20"/>
          </w:rPr>
          <w:delText>September 2012 – June 2014</w:delText>
        </w:r>
      </w:del>
    </w:p>
    <w:p w14:paraId="7E7A5396" w14:textId="7516C95B" w:rsidR="00D61B01" w:rsidDel="00D10E7C" w:rsidRDefault="00D61B01" w:rsidP="0036010C">
      <w:pPr>
        <w:pStyle w:val="ListParagraph"/>
        <w:numPr>
          <w:ilvl w:val="0"/>
          <w:numId w:val="2"/>
        </w:numPr>
        <w:spacing w:after="0" w:line="240" w:lineRule="auto"/>
        <w:rPr>
          <w:del w:id="317" w:author="Xiao, Mingze" w:date="2017-02-07T02:04:00Z"/>
          <w:rFonts w:ascii="Garamond" w:eastAsia="MS Mincho" w:hAnsi="Garamond" w:cs="Times New Roman"/>
          <w:sz w:val="20"/>
          <w:szCs w:val="20"/>
        </w:rPr>
      </w:pPr>
      <w:del w:id="318" w:author="Xiao, Mingze" w:date="2017-02-07T02:04:00Z">
        <w:r w:rsidDel="00D10E7C">
          <w:rPr>
            <w:rFonts w:ascii="Garamond" w:eastAsia="MS Mincho" w:hAnsi="Garamond" w:cs="Times New Roman"/>
            <w:sz w:val="20"/>
            <w:szCs w:val="20"/>
          </w:rPr>
          <w:delText>Formulated and</w:delText>
        </w:r>
        <w:r w:rsidRPr="00EC41A8" w:rsidDel="00D10E7C">
          <w:rPr>
            <w:rFonts w:ascii="Garamond" w:eastAsia="MS Mincho" w:hAnsi="Garamond" w:cs="Times New Roman"/>
            <w:sz w:val="20"/>
            <w:szCs w:val="20"/>
          </w:rPr>
          <w:delText xml:space="preserve"> improv</w:delText>
        </w:r>
        <w:r w:rsidDel="00D10E7C">
          <w:rPr>
            <w:rFonts w:ascii="Garamond" w:eastAsia="MS Mincho" w:hAnsi="Garamond" w:cs="Times New Roman"/>
            <w:sz w:val="20"/>
            <w:szCs w:val="20"/>
          </w:rPr>
          <w:delText xml:space="preserve">ed regulations, working system and </w:delText>
        </w:r>
        <w:r w:rsidRPr="00EC41A8" w:rsidDel="00D10E7C">
          <w:rPr>
            <w:rFonts w:ascii="Garamond" w:eastAsia="MS Mincho" w:hAnsi="Garamond" w:cs="Times New Roman"/>
            <w:sz w:val="20"/>
            <w:szCs w:val="20"/>
          </w:rPr>
          <w:delText>plans</w:delText>
        </w:r>
      </w:del>
    </w:p>
    <w:p w14:paraId="405B20DA" w14:textId="1B9E91E6" w:rsidR="00B00188" w:rsidRPr="00B00188" w:rsidRDefault="00D61B01">
      <w:pPr>
        <w:spacing w:after="0" w:line="240" w:lineRule="auto"/>
        <w:rPr>
          <w:rFonts w:ascii="Garamond" w:eastAsia="MS Mincho" w:hAnsi="Garamond" w:cs="Times New Roman"/>
          <w:sz w:val="20"/>
          <w:szCs w:val="20"/>
          <w:lang w:eastAsia="zh-CN"/>
          <w:rPrChange w:id="319" w:author="Xiao, Mingze" w:date="2017-02-07T01:54:00Z">
            <w:rPr>
              <w:lang w:eastAsia="zh-CN"/>
            </w:rPr>
          </w:rPrChange>
        </w:rPr>
        <w:pPrChange w:id="320" w:author="Xiao, Mingze" w:date="2017-02-07T01:54:00Z">
          <w:pPr>
            <w:pStyle w:val="ListParagraph"/>
            <w:numPr>
              <w:numId w:val="2"/>
            </w:numPr>
            <w:spacing w:after="0" w:line="240" w:lineRule="auto"/>
            <w:ind w:hanging="360"/>
          </w:pPr>
        </w:pPrChange>
      </w:pPr>
      <w:del w:id="321" w:author="Xiao, Mingze" w:date="2017-02-07T02:04:00Z">
        <w:r w:rsidRPr="00DE5DC6" w:rsidDel="00D10E7C">
          <w:rPr>
            <w:rFonts w:ascii="Garamond" w:eastAsia="MS Mincho" w:hAnsi="Garamond" w:cs="Times New Roman"/>
            <w:sz w:val="20"/>
            <w:szCs w:val="20"/>
          </w:rPr>
          <w:delText xml:space="preserve">Organized weekly meetings and all large-scale events </w:delText>
        </w:r>
      </w:del>
      <w:ins w:id="322" w:author="Cao" w:date="2017-02-05T09:00:00Z">
        <w:del w:id="323" w:author="Xiao, Mingze" w:date="2017-02-07T02:04:00Z">
          <w:r w:rsidR="00A100A3" w:rsidDel="00D10E7C">
            <w:rPr>
              <w:rFonts w:ascii="Garamond" w:eastAsia="MS Mincho" w:hAnsi="Garamond" w:cs="Times New Roman"/>
              <w:sz w:val="20"/>
              <w:szCs w:val="20"/>
            </w:rPr>
            <w:delText>with ov</w:delText>
          </w:r>
          <w:r w:rsidR="00A100A3" w:rsidRPr="00340CE4" w:rsidDel="00D10E7C">
            <w:rPr>
              <w:rFonts w:ascii="Garamond" w:eastAsia="MS Mincho" w:hAnsi="Garamond" w:cs="Times New Roman"/>
              <w:sz w:val="20"/>
              <w:szCs w:val="20"/>
            </w:rPr>
            <w:delText>er  participants</w:delText>
          </w:r>
          <w:r w:rsidR="00A100A3" w:rsidDel="00D10E7C">
            <w:rPr>
              <w:rFonts w:ascii="Garamond" w:eastAsia="MS Mincho" w:hAnsi="Garamond" w:cs="Times New Roman"/>
              <w:sz w:val="20"/>
              <w:szCs w:val="20"/>
            </w:rPr>
            <w:delText xml:space="preserve"> </w:delText>
          </w:r>
        </w:del>
      </w:ins>
    </w:p>
    <w:p w14:paraId="33127449" w14:textId="2855C48C" w:rsidR="00DE5DC6" w:rsidRPr="00F3492C" w:rsidRDefault="00F25399" w:rsidP="00DE5DC6">
      <w:pPr>
        <w:pBdr>
          <w:bottom w:val="single" w:sz="4" w:space="1" w:color="auto"/>
        </w:pBd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254EC4">
        <w:rPr>
          <w:rFonts w:ascii="Garamond" w:eastAsia="MS Mincho" w:hAnsi="Garamond" w:cs="Times New Roman"/>
          <w:b/>
          <w:sz w:val="20"/>
          <w:szCs w:val="20"/>
          <w:lang w:eastAsia="zh-CN"/>
        </w:rPr>
        <w:t>VOLUNTEER WORK</w:t>
      </w:r>
    </w:p>
    <w:p w14:paraId="324B53F5" w14:textId="77777777" w:rsidR="00D10E7C" w:rsidRDefault="00D10E7C" w:rsidP="00DE5DC6">
      <w:pPr>
        <w:spacing w:after="0" w:line="240" w:lineRule="auto"/>
        <w:rPr>
          <w:ins w:id="324" w:author="Xiao, Mingze" w:date="2017-02-07T02:04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5A2C95E2" w14:textId="46B67B4F" w:rsidR="00DE5DC6" w:rsidRPr="00F20F18" w:rsidRDefault="00DE5DC6" w:rsidP="00DE5DC6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DE5DC6">
        <w:rPr>
          <w:rFonts w:ascii="Garamond" w:eastAsia="MS Mincho" w:hAnsi="Garamond" w:cs="Times New Roman"/>
          <w:b/>
          <w:sz w:val="20"/>
          <w:szCs w:val="20"/>
          <w:lang w:eastAsia="zh-CN"/>
        </w:rPr>
        <w:t>Reflection | Projection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del w:id="325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tab/>
          <w:delText>Champaign</w:delText>
        </w:r>
      </w:del>
      <w:ins w:id="326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7B7EF436" w14:textId="6FAECF20" w:rsidR="00DE5DC6" w:rsidRPr="00183524" w:rsidDel="002F4D98" w:rsidRDefault="00A100A3" w:rsidP="00DE5DC6">
      <w:pPr>
        <w:pStyle w:val="ListParagraph"/>
        <w:numPr>
          <w:ilvl w:val="0"/>
          <w:numId w:val="6"/>
        </w:numPr>
        <w:spacing w:after="0" w:line="240" w:lineRule="auto"/>
        <w:rPr>
          <w:del w:id="327" w:author="Xiao, Mingze" w:date="2017-02-07T02:13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328" w:author="Cao" w:date="2017-02-05T09:03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Performed logistics tasks including food </w:t>
        </w:r>
        <w:del w:id="329" w:author="Xiao, Mingze" w:date="2017-02-06T13:17:00Z">
          <w:r w:rsidDel="001322C2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preparathion</w:delText>
          </w:r>
        </w:del>
      </w:ins>
      <w:ins w:id="330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>preparation</w:t>
        </w:r>
      </w:ins>
      <w:ins w:id="331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,</w:t>
        </w:r>
      </w:ins>
      <w:del w:id="332" w:author="Xiao, Mingze" w:date="2017-02-07T02:13:00Z">
        <w:r w:rsidR="00DE5DC6" w:rsidRP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and</w:delText>
        </w:r>
      </w:del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 xml:space="preserve"> distribut</w:t>
      </w:r>
      <w:ins w:id="333" w:author="Cao" w:date="2017-02-05T09:04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>ion</w:t>
        </w:r>
      </w:ins>
      <w:ins w:id="334" w:author="Cao" w:date="2017-02-05T09:03:00Z">
        <w:r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</w:t>
        </w:r>
        <w:del w:id="335" w:author="Xiao, Mingze" w:date="2017-02-07T02:13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with keen</w:delText>
          </w:r>
        </w:del>
      </w:ins>
      <w:ins w:id="336" w:author="Cao" w:date="2017-02-05T09:04:00Z">
        <w:del w:id="337" w:author="Xiao, Mingze" w:date="2017-02-07T02:13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 attention to details</w:delText>
          </w:r>
        </w:del>
      </w:ins>
      <w:ins w:id="338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and cleanup</w:t>
        </w:r>
      </w:ins>
      <w:ins w:id="339" w:author="Cao" w:date="2017-02-05T09:04:00Z">
        <w:del w:id="340" w:author="Xiao, Mingze" w:date="2017-02-13T15:39:00Z">
          <w:r w:rsidDel="00733A2A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 </w:delText>
          </w:r>
        </w:del>
      </w:ins>
      <w:ins w:id="341" w:author="Xiao, Mingze" w:date="2017-02-07T02:13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</w:ins>
      <w:ins w:id="342" w:author="Xiao, Mingze" w:date="2017-02-06T13:11:00Z">
        <w:r w:rsidR="007F3329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r w:rsidR="00DE5DC6"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 </w:t>
      </w:r>
      <w:ins w:id="343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</w:t>
        </w:r>
      </w:ins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October</w:t>
      </w:r>
      <w:r w:rsidR="00DE5DC6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</w:t>
      </w:r>
      <w:r w:rsidR="00DE5DC6" w:rsidRPr="00DE5DC6">
        <w:rPr>
          <w:rFonts w:ascii="Garamond" w:eastAsia="MS Mincho" w:hAnsi="Garamond" w:cs="Times New Roman"/>
          <w:sz w:val="20"/>
          <w:szCs w:val="20"/>
          <w:lang w:eastAsia="zh-CN"/>
        </w:rPr>
        <w:t>2016</w:t>
      </w:r>
    </w:p>
    <w:p w14:paraId="23E8F08A" w14:textId="3EEFF5C0" w:rsidR="00DE5DC6" w:rsidRPr="002F4D98" w:rsidRDefault="00DE5DC6">
      <w:pPr>
        <w:pStyle w:val="ListParagraph"/>
        <w:numPr>
          <w:ilvl w:val="0"/>
          <w:numId w:val="6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  <w:rPrChange w:id="344" w:author="Xiao, Mingze" w:date="2017-02-07T02:13:00Z">
            <w:rPr>
              <w:b/>
              <w:lang w:eastAsia="zh-CN"/>
            </w:rPr>
          </w:rPrChange>
        </w:rPr>
      </w:pPr>
      <w:del w:id="345" w:author="Xiao, Mingze" w:date="2017-02-07T02:13:00Z">
        <w:r w:rsidRPr="002F4D98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346" w:author="Xiao, Mingze" w:date="2017-02-07T02:13:00Z">
              <w:rPr>
                <w:lang w:eastAsia="zh-CN"/>
              </w:rPr>
            </w:rPrChange>
          </w:rPr>
          <w:delText>Decorated and cleaned up the assembly room together</w:delText>
        </w:r>
      </w:del>
    </w:p>
    <w:p w14:paraId="6603E0A5" w14:textId="01AB5636" w:rsidR="00DE5DC6" w:rsidRPr="00F20F18" w:rsidRDefault="00DE5DC6" w:rsidP="00DE5DC6">
      <w:p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>
        <w:rPr>
          <w:rFonts w:ascii="Garamond" w:eastAsia="MS Mincho" w:hAnsi="Garamond" w:cs="Times New Roman"/>
          <w:b/>
          <w:sz w:val="20"/>
          <w:szCs w:val="20"/>
          <w:lang w:eastAsia="zh-CN"/>
        </w:rPr>
        <w:t>HackIllinois</w:t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F20F18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Garamond" w:eastAsia="MS Mincho" w:hAnsi="Garamond" w:cs="Times New Roman"/>
          <w:b/>
          <w:sz w:val="20"/>
          <w:szCs w:val="20"/>
        </w:rPr>
        <w:t xml:space="preserve">    </w:t>
      </w:r>
      <w:r>
        <w:rPr>
          <w:rFonts w:ascii="Garamond" w:eastAsia="MS Mincho" w:hAnsi="Garamond" w:cs="Times New Roman"/>
          <w:b/>
          <w:sz w:val="20"/>
          <w:szCs w:val="20"/>
        </w:rPr>
        <w:tab/>
      </w:r>
      <w:del w:id="347" w:author="Xiao, Mingze" w:date="2017-02-07T01:41:00Z">
        <w:r w:rsidDel="00E50850">
          <w:rPr>
            <w:rFonts w:ascii="Garamond" w:eastAsia="MS Mincho" w:hAnsi="Garamond" w:cs="Times New Roman"/>
            <w:b/>
            <w:sz w:val="20"/>
            <w:szCs w:val="20"/>
          </w:rPr>
          <w:tab/>
          <w:delText>Champaign</w:delText>
        </w:r>
      </w:del>
      <w:ins w:id="348" w:author="Xiao, Mingze" w:date="2017-02-07T01:41:00Z">
        <w:r w:rsidR="00E50850">
          <w:rPr>
            <w:rFonts w:ascii="Garamond" w:eastAsia="MS Mincho" w:hAnsi="Garamond" w:cs="Times New Roman"/>
            <w:b/>
            <w:sz w:val="20"/>
            <w:szCs w:val="20"/>
          </w:rPr>
          <w:tab/>
          <w:t xml:space="preserve"> </w:t>
        </w:r>
        <w:r w:rsidR="00E50850">
          <w:rPr>
            <w:rFonts w:ascii="Garamond" w:eastAsia="MS Mincho" w:hAnsi="Garamond" w:cs="Times New Roman" w:hint="eastAsia"/>
            <w:b/>
            <w:sz w:val="20"/>
            <w:szCs w:val="20"/>
            <w:lang w:eastAsia="zh-CN"/>
          </w:rPr>
          <w:t xml:space="preserve"> </w:t>
        </w:r>
        <w:r w:rsidR="00E50850">
          <w:rPr>
            <w:rFonts w:ascii="Garamond" w:eastAsia="MS Mincho" w:hAnsi="Garamond" w:cs="Times New Roman"/>
            <w:b/>
            <w:sz w:val="20"/>
            <w:szCs w:val="20"/>
          </w:rPr>
          <w:t>Champaign</w:t>
        </w:r>
      </w:ins>
      <w:r>
        <w:rPr>
          <w:rFonts w:ascii="Garamond" w:eastAsia="MS Mincho" w:hAnsi="Garamond" w:cs="Times New Roman"/>
          <w:b/>
          <w:sz w:val="20"/>
          <w:szCs w:val="20"/>
        </w:rPr>
        <w:t>, IL</w:t>
      </w:r>
    </w:p>
    <w:p w14:paraId="2432ED1E" w14:textId="4599742C" w:rsidR="00DE5DC6" w:rsidRPr="00183524" w:rsidRDefault="00DE5DC6" w:rsidP="00DE5DC6">
      <w:pPr>
        <w:pStyle w:val="ListParagraph"/>
        <w:numPr>
          <w:ilvl w:val="0"/>
          <w:numId w:val="6"/>
        </w:numPr>
        <w:spacing w:after="0" w:line="240" w:lineRule="auto"/>
        <w:rPr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9A6C4E">
        <w:rPr>
          <w:rFonts w:ascii="Garamond" w:eastAsia="MS Mincho" w:hAnsi="Garamond" w:cs="Times New Roman"/>
          <w:sz w:val="20"/>
          <w:szCs w:val="20"/>
          <w:lang w:eastAsia="zh-CN"/>
        </w:rPr>
        <w:t>Propagate</w:t>
      </w:r>
      <w:r w:rsidRPr="009A6C4E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d </w:t>
      </w:r>
      <w:r w:rsidRPr="009A6C4E">
        <w:rPr>
          <w:rFonts w:ascii="Garamond" w:eastAsia="MS Mincho" w:hAnsi="Garamond" w:cs="Times New Roman"/>
          <w:sz w:val="20"/>
          <w:szCs w:val="20"/>
          <w:lang w:eastAsia="zh-CN"/>
        </w:rPr>
        <w:t>brief</w:t>
      </w:r>
      <w:r w:rsidRPr="009A6C4E">
        <w:rPr>
          <w:rFonts w:ascii="Garamond" w:eastAsia="MS Mincho" w:hAnsi="Garamond" w:cs="Times New Roman" w:hint="eastAsia"/>
          <w:sz w:val="20"/>
          <w:szCs w:val="20"/>
          <w:lang w:eastAsia="zh-CN"/>
        </w:rPr>
        <w:t xml:space="preserve"> info </w:t>
      </w:r>
      <w:del w:id="349" w:author="Xiao, Mingze" w:date="2017-02-07T02:09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of the events</w:delText>
        </w:r>
      </w:del>
      <w:ins w:id="350" w:author="Xiao, Mingze" w:date="2017-02-07T02:09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as Tour Guide </w:t>
        </w:r>
      </w:ins>
      <w:del w:id="351" w:author="Xiao, Mingze" w:date="2017-02-07T02:11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, </w:delText>
        </w:r>
      </w:del>
      <w:ins w:id="352" w:author="Xiao, Mingze" w:date="2017-02-07T02:11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of up to 50 people</w:t>
        </w:r>
      </w:ins>
      <w:del w:id="353" w:author="Xiao, Mingze" w:date="2017-02-07T02:11:00Z">
        <w:r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such as </w:delText>
        </w:r>
        <w:r w:rsidRPr="00183524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Tour of Blue Waters Supercompute</w:delText>
        </w:r>
      </w:del>
      <w:ins w:id="354" w:author="Xiao, Mingze" w:date="2017-02-07T02:11:00Z"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</w:ins>
      <w:ins w:id="355" w:author="Xiao, Mingze" w:date="2017-02-13T15:39:00Z">
        <w:r w:rsidR="00733A2A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del w:id="356" w:author="Xiao, Mingze" w:date="2017-02-07T02:11:00Z">
        <w:r w:rsidRPr="00183524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r</w:delText>
        </w:r>
      </w:del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ab/>
      </w:r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</w:r>
      <w:r>
        <w:rPr>
          <w:rFonts w:ascii="Garamond" w:eastAsia="MS Mincho" w:hAnsi="Garamond" w:cs="Times New Roman" w:hint="eastAsia"/>
          <w:sz w:val="20"/>
          <w:szCs w:val="20"/>
          <w:lang w:eastAsia="zh-CN"/>
        </w:rPr>
        <w:tab/>
        <w:t xml:space="preserve">   </w:t>
      </w:r>
      <w:ins w:id="357" w:author="Xiao, Mingze" w:date="2017-02-06T13:17:00Z">
        <w:r w:rsidR="001322C2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   </w:t>
        </w:r>
      </w:ins>
      <w:r w:rsidRPr="00DE5DC6">
        <w:rPr>
          <w:rFonts w:ascii="Garamond" w:eastAsia="MS Mincho" w:hAnsi="Garamond" w:cs="Times New Roman"/>
          <w:sz w:val="20"/>
          <w:szCs w:val="20"/>
          <w:lang w:eastAsia="zh-CN"/>
        </w:rPr>
        <w:t>February 2016</w:t>
      </w:r>
    </w:p>
    <w:p w14:paraId="50BF6E4A" w14:textId="5416D3EB" w:rsidR="00DE5DC6" w:rsidRPr="009A6C4E" w:rsidDel="002F4D98" w:rsidRDefault="00B02640" w:rsidP="00DE5DC6">
      <w:pPr>
        <w:pStyle w:val="ListParagraph"/>
        <w:numPr>
          <w:ilvl w:val="0"/>
          <w:numId w:val="6"/>
        </w:numPr>
        <w:spacing w:after="0" w:line="240" w:lineRule="auto"/>
        <w:rPr>
          <w:del w:id="358" w:author="Xiao, Mingze" w:date="2017-02-07T02:09:00Z"/>
          <w:rFonts w:ascii="Garamond" w:eastAsia="MS Mincho" w:hAnsi="Garamond" w:cs="Times New Roman"/>
          <w:b/>
          <w:sz w:val="20"/>
          <w:szCs w:val="20"/>
          <w:lang w:eastAsia="zh-CN"/>
        </w:rPr>
      </w:pPr>
      <w:ins w:id="359" w:author="Cao" w:date="2017-02-05T09:05:00Z">
        <w:del w:id="360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Demonstrated strong communication skill through g</w:delText>
          </w:r>
        </w:del>
      </w:ins>
      <w:del w:id="361" w:author="Xiao, Mingze" w:date="2017-02-07T02:09:00Z"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uid</w:delText>
        </w:r>
      </w:del>
      <w:ins w:id="362" w:author="Cao" w:date="2017-02-05T09:05:00Z">
        <w:del w:id="363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ing </w:delText>
          </w:r>
        </w:del>
      </w:ins>
      <w:del w:id="364" w:author="Xiao, Mingze" w:date="2017-02-06T13:17:00Z">
        <w:r w:rsidR="00DE5DC6" w:rsidDel="001322C2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</w:delText>
        </w:r>
      </w:del>
      <w:ins w:id="365" w:author="Cao" w:date="2017-02-05T09:04:00Z">
        <w:del w:id="366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 xml:space="preserve">over </w:delText>
          </w:r>
          <w:r w:rsidRPr="007421A3"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50 guests</w:delText>
          </w:r>
        </w:del>
      </w:ins>
      <w:del w:id="367" w:author="Xiao, Mingze" w:date="2017-02-07T02:09:00Z"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 xml:space="preserve"> to the </w:delText>
        </w:r>
      </w:del>
      <w:ins w:id="368" w:author="Cao" w:date="2017-02-05T09:05:00Z">
        <w:del w:id="369" w:author="Xiao, Mingze" w:date="2017-02-07T02:09:00Z">
          <w:r w:rsidDel="002F4D98">
            <w:rPr>
              <w:rFonts w:ascii="Garamond" w:eastAsia="MS Mincho" w:hAnsi="Garamond" w:cs="Times New Roman"/>
              <w:sz w:val="20"/>
              <w:szCs w:val="20"/>
              <w:lang w:eastAsia="zh-CN"/>
            </w:rPr>
            <w:delText>corresponding</w:delText>
          </w:r>
        </w:del>
      </w:ins>
      <w:del w:id="370" w:author="Xiao, Mingze" w:date="2017-02-07T02:09:00Z">
        <w:r w:rsidR="00DE5DC6"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 xml:space="preserve"> </w:delText>
        </w:r>
        <w:r w:rsidR="00DE5DC6" w:rsidDel="002F4D98">
          <w:rPr>
            <w:rFonts w:ascii="Garamond" w:eastAsia="MS Mincho" w:hAnsi="Garamond" w:cs="Times New Roman"/>
            <w:sz w:val="20"/>
            <w:szCs w:val="20"/>
            <w:lang w:eastAsia="zh-CN"/>
          </w:rPr>
          <w:delText>event place</w:delText>
        </w:r>
        <w:r w:rsidR="00DE5DC6" w:rsidDel="002F4D98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delText>s</w:delText>
        </w:r>
      </w:del>
    </w:p>
    <w:p w14:paraId="5AF6F748" w14:textId="4775FF60" w:rsidR="00DE5DC6" w:rsidRPr="009A6C4E" w:rsidDel="00F05EE0" w:rsidRDefault="00DE5DC6" w:rsidP="00DE5DC6">
      <w:pPr>
        <w:spacing w:after="0" w:line="240" w:lineRule="auto"/>
        <w:rPr>
          <w:del w:id="371" w:author="Xiao, Mingze" w:date="2017-02-07T11:47:00Z"/>
          <w:rFonts w:ascii="Garamond" w:eastAsia="MS Mincho" w:hAnsi="Garamond" w:cs="Times New Roman"/>
          <w:b/>
          <w:sz w:val="20"/>
          <w:szCs w:val="20"/>
          <w:lang w:eastAsia="zh-CN"/>
        </w:rPr>
      </w:pP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>Engineering Open House</w:t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</w:r>
      <w:r w:rsidRPr="009A6C4E">
        <w:rPr>
          <w:rFonts w:ascii="Garamond" w:eastAsia="MS Mincho" w:hAnsi="Garamond" w:cs="Times New Roman" w:hint="eastAsia"/>
          <w:b/>
          <w:sz w:val="20"/>
          <w:szCs w:val="20"/>
          <w:lang w:eastAsia="zh-CN"/>
        </w:rPr>
        <w:tab/>
        <w:t xml:space="preserve">        </w:t>
      </w:r>
      <w:r w:rsidRPr="009A6C4E">
        <w:rPr>
          <w:rFonts w:ascii="Garamond" w:eastAsia="MS Mincho" w:hAnsi="Garamond" w:cs="Times New Roman"/>
          <w:b/>
          <w:sz w:val="20"/>
          <w:szCs w:val="20"/>
        </w:rPr>
        <w:t xml:space="preserve">                                                                                            </w:t>
      </w:r>
      <w:ins w:id="372" w:author="Xiao, Mingze" w:date="2017-02-06T13:17:00Z">
        <w:r w:rsidR="001322C2">
          <w:rPr>
            <w:rFonts w:ascii="Garamond" w:eastAsia="MS Mincho" w:hAnsi="Garamond" w:cs="Times New Roman"/>
            <w:b/>
            <w:sz w:val="20"/>
            <w:szCs w:val="20"/>
          </w:rPr>
          <w:t xml:space="preserve">   </w:t>
        </w:r>
      </w:ins>
      <w:r w:rsidRPr="009A6C4E">
        <w:rPr>
          <w:rFonts w:ascii="Garamond" w:eastAsia="MS Mincho" w:hAnsi="Garamond" w:cs="Times New Roman"/>
          <w:b/>
          <w:sz w:val="20"/>
          <w:szCs w:val="20"/>
        </w:rPr>
        <w:t>Champaign, IL</w:t>
      </w:r>
    </w:p>
    <w:p w14:paraId="5639D0D7" w14:textId="55572D6C" w:rsidR="00F05EE0" w:rsidRPr="00F20F18" w:rsidRDefault="00F05EE0" w:rsidP="00F05EE0">
      <w:pPr>
        <w:spacing w:after="0" w:line="240" w:lineRule="auto"/>
        <w:rPr>
          <w:ins w:id="373" w:author="Xiao, Mingze" w:date="2017-02-07T11:46:00Z"/>
          <w:rFonts w:ascii="Garamond" w:eastAsia="MS Mincho" w:hAnsi="Garamond" w:cs="Times New Roman"/>
          <w:b/>
          <w:sz w:val="20"/>
          <w:szCs w:val="20"/>
          <w:lang w:eastAsia="zh-CN"/>
        </w:rPr>
      </w:pPr>
    </w:p>
    <w:p w14:paraId="309C8207" w14:textId="2B0A9BBF" w:rsidR="00DE5DC6" w:rsidRPr="00F05EE0" w:rsidDel="009F0B4F" w:rsidRDefault="00F05EE0">
      <w:pPr>
        <w:pStyle w:val="ListParagraph"/>
        <w:numPr>
          <w:ilvl w:val="0"/>
          <w:numId w:val="6"/>
        </w:numPr>
        <w:spacing w:after="0" w:line="240" w:lineRule="auto"/>
        <w:rPr>
          <w:del w:id="374" w:author="Xiao, Mingze" w:date="2017-02-07T01:48:00Z"/>
          <w:rFonts w:ascii="Garamond" w:eastAsia="MS Mincho" w:hAnsi="Garamond" w:cs="Times New Roman"/>
          <w:sz w:val="20"/>
          <w:szCs w:val="20"/>
          <w:lang w:eastAsia="zh-CN"/>
          <w:rPrChange w:id="375" w:author="Xiao, Mingze" w:date="2017-02-07T11:46:00Z">
            <w:rPr>
              <w:del w:id="376" w:author="Xiao, Mingze" w:date="2017-02-07T01:48:00Z"/>
              <w:lang w:eastAsia="zh-CN"/>
            </w:rPr>
          </w:rPrChange>
        </w:rPr>
        <w:pPrChange w:id="377" w:author="Xiao, Mingze" w:date="2017-02-07T11:47:00Z">
          <w:pPr>
            <w:pStyle w:val="ListParagraph"/>
            <w:spacing w:after="0" w:line="240" w:lineRule="auto"/>
          </w:pPr>
        </w:pPrChange>
      </w:pPr>
      <w:ins w:id="378" w:author="Xiao, Mingze" w:date="2017-02-07T11:47:00Z"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Helped to Judge </w:t>
        </w:r>
        <w:r w:rsidRPr="009E38C9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>competition</w:t>
        </w:r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 xml:space="preserve">, </w:t>
        </w:r>
        <w:r w:rsidRPr="009E38C9"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 xml:space="preserve">using analytics to define final award </w:t>
        </w:r>
        <w:r w:rsidRPr="009E38C9">
          <w:rPr>
            <w:rFonts w:ascii="Garamond" w:eastAsia="MS Mincho" w:hAnsi="Garamond" w:cs="Times New Roman"/>
            <w:sz w:val="20"/>
            <w:szCs w:val="20"/>
            <w:lang w:eastAsia="zh-CN"/>
          </w:rPr>
          <w:t>recipients</w:t>
        </w:r>
      </w:ins>
      <w:ins w:id="379" w:author="Xiao, Mingze" w:date="2017-02-07T11:46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</w:r>
        <w:r w:rsidRPr="00DE5DC6">
          <w:rPr>
            <w:rFonts w:ascii="Garamond" w:eastAsia="MS Mincho" w:hAnsi="Garamond" w:cs="Times New Roman"/>
            <w:sz w:val="20"/>
            <w:szCs w:val="20"/>
            <w:lang w:eastAsia="zh-CN"/>
          </w:rPr>
          <w:tab/>
        </w:r>
      </w:ins>
      <w:ins w:id="380" w:author="Xiao, Mingze" w:date="2017-02-07T11:47:00Z">
        <w:r>
          <w:rPr>
            <w:rFonts w:ascii="Garamond" w:eastAsia="MS Mincho" w:hAnsi="Garamond" w:cs="Times New Roman" w:hint="eastAsia"/>
            <w:sz w:val="20"/>
            <w:szCs w:val="20"/>
            <w:lang w:eastAsia="zh-CN"/>
          </w:rPr>
          <w:tab/>
          <w:t xml:space="preserve">      </w:t>
        </w:r>
      </w:ins>
      <w:ins w:id="381" w:author="Xiao, Mingze" w:date="2017-02-07T11:46:00Z">
        <w:r w:rsidRPr="00DE5DC6">
          <w:rPr>
            <w:rFonts w:ascii="Garamond" w:eastAsia="MS Mincho" w:hAnsi="Garamond" w:cs="Times New Roman"/>
            <w:sz w:val="20"/>
            <w:szCs w:val="20"/>
            <w:lang w:eastAsia="zh-CN"/>
          </w:rPr>
          <w:t>February 2016</w:t>
        </w:r>
      </w:ins>
      <w:del w:id="382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383" w:author="Xiao, Mingze" w:date="2017-02-07T11:46:00Z">
              <w:rPr>
                <w:lang w:eastAsia="zh-CN"/>
              </w:rPr>
            </w:rPrChange>
          </w:rPr>
          <w:delText xml:space="preserve">Helped to Judge </w:delText>
        </w:r>
      </w:del>
      <w:del w:id="384" w:author="Xiao, Mingze" w:date="2017-02-07T02:08:00Z">
        <w:r w:rsidR="00DE5DC6" w:rsidRPr="00F05EE0" w:rsidDel="00EA3C79">
          <w:rPr>
            <w:rFonts w:ascii="Garamond" w:eastAsia="MS Mincho" w:hAnsi="Garamond" w:cs="Times New Roman"/>
            <w:sz w:val="20"/>
            <w:szCs w:val="20"/>
            <w:lang w:eastAsia="zh-CN"/>
            <w:rPrChange w:id="385" w:author="Xiao, Mingze" w:date="2017-02-07T11:46:00Z">
              <w:rPr>
                <w:lang w:eastAsia="zh-CN"/>
              </w:rPr>
            </w:rPrChange>
          </w:rPr>
          <w:delText>Awards</w:delText>
        </w:r>
      </w:del>
      <w:del w:id="386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387" w:author="Xiao, Mingze" w:date="2017-02-07T11:46:00Z">
              <w:rPr>
                <w:lang w:eastAsia="zh-CN"/>
              </w:rPr>
            </w:rPrChange>
          </w:rPr>
          <w:delText xml:space="preserve">, </w:delText>
        </w:r>
      </w:del>
      <w:del w:id="388" w:author="Xiao, Mingze" w:date="2017-02-07T02:08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389" w:author="Xiao, Mingze" w:date="2017-02-07T11:46:00Z">
              <w:rPr>
                <w:lang w:eastAsia="zh-CN"/>
              </w:rPr>
            </w:rPrChange>
          </w:rPr>
          <w:delText xml:space="preserve">attempting </w:delText>
        </w:r>
      </w:del>
      <w:del w:id="390" w:author="Xiao, Mingze" w:date="2017-02-07T02:11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391" w:author="Xiao, Mingze" w:date="2017-02-07T11:46:00Z">
              <w:rPr>
                <w:lang w:eastAsia="zh-CN"/>
              </w:rPr>
            </w:rPrChange>
          </w:rPr>
          <w:delText>to keep</w:delText>
        </w:r>
      </w:del>
      <w:del w:id="392" w:author="Xiao, Mingze" w:date="2017-02-07T02:12:00Z">
        <w:r w:rsidR="00DE5DC6" w:rsidRPr="00F05EE0" w:rsidDel="002F4D98">
          <w:rPr>
            <w:rFonts w:ascii="Garamond" w:eastAsia="MS Mincho" w:hAnsi="Garamond" w:cs="Times New Roman"/>
            <w:sz w:val="20"/>
            <w:szCs w:val="20"/>
            <w:lang w:eastAsia="zh-CN"/>
            <w:rPrChange w:id="393" w:author="Xiao, Mingze" w:date="2017-02-07T11:46:00Z">
              <w:rPr>
                <w:lang w:eastAsia="zh-CN"/>
              </w:rPr>
            </w:rPrChange>
          </w:rPr>
          <w:delText xml:space="preserve"> justice and giving the competitors the best results</w:delText>
        </w:r>
      </w:del>
      <w:del w:id="394" w:author="Xiao, Mingze" w:date="2017-02-07T11:47:00Z"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395" w:author="Xiao, Mingze" w:date="2017-02-07T11:46:00Z">
              <w:rPr>
                <w:lang w:eastAsia="zh-CN"/>
              </w:rPr>
            </w:rPrChange>
          </w:rPr>
          <w:tab/>
        </w:r>
        <w:r w:rsidR="00DE5DC6" w:rsidRPr="00F05EE0" w:rsidDel="00F05EE0">
          <w:rPr>
            <w:rFonts w:ascii="Garamond" w:eastAsia="MS Mincho" w:hAnsi="Garamond" w:cs="Times New Roman"/>
            <w:sz w:val="20"/>
            <w:szCs w:val="20"/>
            <w:lang w:eastAsia="zh-CN"/>
            <w:rPrChange w:id="396" w:author="Xiao, Mingze" w:date="2017-02-07T11:46:00Z">
              <w:rPr>
                <w:lang w:eastAsia="zh-CN"/>
              </w:rPr>
            </w:rPrChange>
          </w:rPr>
          <w:tab/>
          <w:delText xml:space="preserve">   February 2016</w:delText>
        </w:r>
      </w:del>
    </w:p>
    <w:p w14:paraId="7F35075A" w14:textId="3562E40D" w:rsidR="00DE5DC6" w:rsidRPr="00B00188" w:rsidDel="009F0B4F" w:rsidRDefault="00DE5DC6">
      <w:pPr>
        <w:pStyle w:val="ListParagraph"/>
        <w:numPr>
          <w:ilvl w:val="0"/>
          <w:numId w:val="6"/>
        </w:numPr>
        <w:spacing w:after="0" w:line="240" w:lineRule="auto"/>
        <w:rPr>
          <w:del w:id="397" w:author="Xiao, Mingze" w:date="2017-02-07T01:48:00Z"/>
          <w:lang w:eastAsia="zh-CN"/>
        </w:rPr>
        <w:pPrChange w:id="398" w:author="Xiao, Mingze" w:date="2017-02-07T11:47:00Z">
          <w:pPr>
            <w:spacing w:after="0" w:line="240" w:lineRule="auto"/>
          </w:pPr>
        </w:pPrChange>
      </w:pPr>
      <w:del w:id="399" w:author="Xiao, Mingze" w:date="2017-02-07T01:48:00Z">
        <w:r w:rsidRPr="00B00188" w:rsidDel="009F0B4F">
          <w:rPr>
            <w:b/>
            <w:lang w:eastAsia="zh-CN"/>
            <w:rPrChange w:id="400" w:author="Xiao, Mingze" w:date="2017-02-07T01:54:00Z">
              <w:rPr>
                <w:lang w:eastAsia="zh-CN"/>
              </w:rPr>
            </w:rPrChange>
          </w:rPr>
          <w:delText>Office of Volunteer Programs</w:delText>
        </w:r>
        <w:r w:rsidRPr="00B00188" w:rsidDel="009F0B4F">
          <w:rPr>
            <w:b/>
            <w:lang w:eastAsia="zh-CN"/>
            <w:rPrChange w:id="401" w:author="Xiao, Mingze" w:date="2017-02-07T01:54:00Z">
              <w:rPr>
                <w:lang w:eastAsia="zh-CN"/>
              </w:rPr>
            </w:rPrChange>
          </w:rPr>
          <w:tab/>
        </w:r>
        <w:r w:rsidRPr="00B00188" w:rsidDel="009F0B4F">
          <w:rPr>
            <w:b/>
            <w:lang w:eastAsia="zh-CN"/>
            <w:rPrChange w:id="402" w:author="Xiao, Mingze" w:date="2017-02-07T01:54:00Z">
              <w:rPr>
                <w:lang w:eastAsia="zh-CN"/>
              </w:rPr>
            </w:rPrChange>
          </w:rPr>
          <w:tab/>
        </w:r>
        <w:r w:rsidRPr="00B00188" w:rsidDel="009F0B4F">
          <w:rPr>
            <w:b/>
            <w:lang w:eastAsia="zh-CN"/>
            <w:rPrChange w:id="403" w:author="Xiao, Mingze" w:date="2017-02-07T01:54:00Z">
              <w:rPr>
                <w:lang w:eastAsia="zh-CN"/>
              </w:rPr>
            </w:rPrChange>
          </w:rPr>
          <w:tab/>
          <w:delText xml:space="preserve">        </w:delText>
        </w:r>
        <w:r w:rsidRPr="00B00188" w:rsidDel="009F0B4F">
          <w:rPr>
            <w:b/>
            <w:rPrChange w:id="404" w:author="Xiao, Mingze" w:date="2017-02-07T01:54:00Z">
              <w:rPr/>
            </w:rPrChange>
          </w:rPr>
          <w:delText xml:space="preserve">                              </w:delText>
        </w:r>
        <w:r w:rsidR="003310E9" w:rsidRPr="00B00188" w:rsidDel="009F0B4F">
          <w:rPr>
            <w:b/>
            <w:rPrChange w:id="405" w:author="Xiao, Mingze" w:date="2017-02-07T01:54:00Z">
              <w:rPr/>
            </w:rPrChange>
          </w:rPr>
          <w:delText xml:space="preserve">                            </w:delText>
        </w:r>
        <w:r w:rsidRPr="00B00188" w:rsidDel="009F0B4F">
          <w:rPr>
            <w:b/>
            <w:rPrChange w:id="406" w:author="Xiao, Mingze" w:date="2017-02-07T01:54:00Z">
              <w:rPr/>
            </w:rPrChange>
          </w:rPr>
          <w:delText xml:space="preserve">                                   Champaign, IL</w:delText>
        </w:r>
      </w:del>
    </w:p>
    <w:p w14:paraId="22B32C57" w14:textId="0D0AEF8A" w:rsidR="00DE5DC6" w:rsidDel="009F0B4F" w:rsidRDefault="00DE5DC6">
      <w:pPr>
        <w:pStyle w:val="ListParagraph"/>
        <w:numPr>
          <w:ilvl w:val="0"/>
          <w:numId w:val="6"/>
        </w:numPr>
        <w:spacing w:after="0" w:line="240" w:lineRule="auto"/>
        <w:rPr>
          <w:del w:id="407" w:author="Xiao, Mingze" w:date="2017-02-07T01:48:00Z"/>
          <w:lang w:eastAsia="zh-CN"/>
        </w:rPr>
        <w:pPrChange w:id="408" w:author="Xiao, Mingze" w:date="2017-02-07T11:47:00Z">
          <w:pPr>
            <w:pStyle w:val="ListParagraph"/>
            <w:numPr>
              <w:numId w:val="26"/>
            </w:numPr>
            <w:spacing w:after="0" w:line="240" w:lineRule="auto"/>
            <w:ind w:hanging="360"/>
          </w:pPr>
        </w:pPrChange>
      </w:pPr>
      <w:del w:id="409" w:author="Xiao, Mingze" w:date="2017-02-07T01:48:00Z">
        <w:r w:rsidRPr="00183524" w:rsidDel="009F0B4F">
          <w:rPr>
            <w:lang w:eastAsia="zh-CN"/>
          </w:rPr>
          <w:delText>Volunteered as the event promoter, working and organizing the “Toy Drive”, in</w:delText>
        </w:r>
        <w:r w:rsidDel="009F0B4F">
          <w:rPr>
            <w:lang w:eastAsia="zh-CN"/>
          </w:rPr>
          <w:delText xml:space="preserve"> order to achieve the goal that</w:delText>
        </w:r>
        <w:r w:rsidDel="009F0B4F">
          <w:rPr>
            <w:lang w:eastAsia="zh-CN"/>
          </w:rPr>
          <w:tab/>
          <w:delText xml:space="preserve">   </w:delText>
        </w:r>
        <w:r w:rsidRPr="00DE5DC6" w:rsidDel="009F0B4F">
          <w:rPr>
            <w:lang w:eastAsia="zh-CN"/>
          </w:rPr>
          <w:delText>February 2016</w:delText>
        </w:r>
      </w:del>
    </w:p>
    <w:p w14:paraId="6FD2E28A" w14:textId="7794446A" w:rsidR="008724D4" w:rsidRPr="00254EC4" w:rsidRDefault="00DE5DC6">
      <w:pPr>
        <w:pStyle w:val="ListParagraph"/>
        <w:numPr>
          <w:ilvl w:val="0"/>
          <w:numId w:val="6"/>
        </w:numPr>
        <w:spacing w:after="0" w:line="240" w:lineRule="auto"/>
        <w:rPr>
          <w:lang w:eastAsia="zh-CN"/>
        </w:rPr>
        <w:pPrChange w:id="410" w:author="Xiao, Mingze" w:date="2017-02-07T11:47:00Z">
          <w:pPr>
            <w:pStyle w:val="ListParagraph"/>
            <w:spacing w:after="0" w:line="240" w:lineRule="auto"/>
          </w:pPr>
        </w:pPrChange>
      </w:pPr>
      <w:del w:id="411" w:author="Xiao, Mingze" w:date="2017-02-07T01:48:00Z">
        <w:r w:rsidRPr="00183524" w:rsidDel="009F0B4F">
          <w:rPr>
            <w:lang w:eastAsia="zh-CN"/>
          </w:rPr>
          <w:delText>everyone in school knows about the event and may give hands to the “Toy Drive”</w:delText>
        </w:r>
      </w:del>
    </w:p>
    <w:sectPr w:rsidR="008724D4" w:rsidRPr="00254EC4" w:rsidSect="001322C2">
      <w:pgSz w:w="12240" w:h="15840" w:code="1"/>
      <w:pgMar w:top="720" w:right="720" w:bottom="720" w:left="720" w:header="720" w:footer="720" w:gutter="0"/>
      <w:cols w:space="720"/>
      <w:docGrid w:linePitch="360"/>
      <w:sectPrChange w:id="412" w:author="Xiao, Mingze" w:date="2017-02-06T13:15:00Z">
        <w:sectPr w:rsidR="008724D4" w:rsidRPr="00254EC4" w:rsidSect="001322C2">
          <w:pgMar w:top="567" w:right="510" w:bottom="743" w:left="51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F46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2218D"/>
    <w:multiLevelType w:val="hybridMultilevel"/>
    <w:tmpl w:val="98E0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03109"/>
    <w:multiLevelType w:val="hybridMultilevel"/>
    <w:tmpl w:val="C374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30250"/>
    <w:multiLevelType w:val="hybridMultilevel"/>
    <w:tmpl w:val="D918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43DB1"/>
    <w:multiLevelType w:val="hybridMultilevel"/>
    <w:tmpl w:val="D07C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B466D"/>
    <w:multiLevelType w:val="hybridMultilevel"/>
    <w:tmpl w:val="BDA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22622"/>
    <w:multiLevelType w:val="hybridMultilevel"/>
    <w:tmpl w:val="31EA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E7737A"/>
    <w:multiLevelType w:val="hybridMultilevel"/>
    <w:tmpl w:val="CE368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6E17DA"/>
    <w:multiLevelType w:val="hybridMultilevel"/>
    <w:tmpl w:val="9ACC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018E7"/>
    <w:multiLevelType w:val="hybridMultilevel"/>
    <w:tmpl w:val="29C6F1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1F0C5285"/>
    <w:multiLevelType w:val="hybridMultilevel"/>
    <w:tmpl w:val="F7E4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F435A"/>
    <w:multiLevelType w:val="hybridMultilevel"/>
    <w:tmpl w:val="3B8A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A659D4"/>
    <w:multiLevelType w:val="hybridMultilevel"/>
    <w:tmpl w:val="C25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0C2861"/>
    <w:multiLevelType w:val="hybridMultilevel"/>
    <w:tmpl w:val="8CA06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E27DC1"/>
    <w:multiLevelType w:val="hybridMultilevel"/>
    <w:tmpl w:val="B7E0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627961"/>
    <w:multiLevelType w:val="hybridMultilevel"/>
    <w:tmpl w:val="F492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CD7D1F"/>
    <w:multiLevelType w:val="hybridMultilevel"/>
    <w:tmpl w:val="E148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93E36"/>
    <w:multiLevelType w:val="hybridMultilevel"/>
    <w:tmpl w:val="A1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86647"/>
    <w:multiLevelType w:val="hybridMultilevel"/>
    <w:tmpl w:val="444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70601"/>
    <w:multiLevelType w:val="hybridMultilevel"/>
    <w:tmpl w:val="1D5C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E7B0F"/>
    <w:multiLevelType w:val="hybridMultilevel"/>
    <w:tmpl w:val="7922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872DC"/>
    <w:multiLevelType w:val="hybridMultilevel"/>
    <w:tmpl w:val="74D6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19AA"/>
    <w:multiLevelType w:val="hybridMultilevel"/>
    <w:tmpl w:val="97C29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5D2AF7"/>
    <w:multiLevelType w:val="hybridMultilevel"/>
    <w:tmpl w:val="1006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50FA7"/>
    <w:multiLevelType w:val="hybridMultilevel"/>
    <w:tmpl w:val="B410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D64D0"/>
    <w:multiLevelType w:val="hybridMultilevel"/>
    <w:tmpl w:val="7950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CD050B"/>
    <w:multiLevelType w:val="hybridMultilevel"/>
    <w:tmpl w:val="6686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C17E6E"/>
    <w:multiLevelType w:val="hybridMultilevel"/>
    <w:tmpl w:val="B9A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6"/>
  </w:num>
  <w:num w:numId="3">
    <w:abstractNumId w:val="15"/>
  </w:num>
  <w:num w:numId="4">
    <w:abstractNumId w:val="14"/>
  </w:num>
  <w:num w:numId="5">
    <w:abstractNumId w:val="11"/>
  </w:num>
  <w:num w:numId="6">
    <w:abstractNumId w:val="18"/>
  </w:num>
  <w:num w:numId="7">
    <w:abstractNumId w:val="10"/>
  </w:num>
  <w:num w:numId="8">
    <w:abstractNumId w:val="26"/>
  </w:num>
  <w:num w:numId="9">
    <w:abstractNumId w:val="23"/>
  </w:num>
  <w:num w:numId="10">
    <w:abstractNumId w:val="6"/>
  </w:num>
  <w:num w:numId="11">
    <w:abstractNumId w:val="17"/>
  </w:num>
  <w:num w:numId="12">
    <w:abstractNumId w:val="9"/>
  </w:num>
  <w:num w:numId="13">
    <w:abstractNumId w:val="19"/>
  </w:num>
  <w:num w:numId="14">
    <w:abstractNumId w:val="12"/>
  </w:num>
  <w:num w:numId="15">
    <w:abstractNumId w:val="1"/>
  </w:num>
  <w:num w:numId="16">
    <w:abstractNumId w:val="13"/>
  </w:num>
  <w:num w:numId="17">
    <w:abstractNumId w:val="20"/>
  </w:num>
  <w:num w:numId="18">
    <w:abstractNumId w:val="4"/>
  </w:num>
  <w:num w:numId="19">
    <w:abstractNumId w:val="8"/>
  </w:num>
  <w:num w:numId="20">
    <w:abstractNumId w:val="21"/>
  </w:num>
  <w:num w:numId="21">
    <w:abstractNumId w:val="7"/>
  </w:num>
  <w:num w:numId="22">
    <w:abstractNumId w:val="22"/>
  </w:num>
  <w:num w:numId="23">
    <w:abstractNumId w:val="27"/>
  </w:num>
  <w:num w:numId="24">
    <w:abstractNumId w:val="0"/>
  </w:num>
  <w:num w:numId="25">
    <w:abstractNumId w:val="2"/>
  </w:num>
  <w:num w:numId="26">
    <w:abstractNumId w:val="5"/>
  </w:num>
  <w:num w:numId="27">
    <w:abstractNumId w:val="3"/>
  </w:num>
  <w:num w:numId="28">
    <w:abstractNumId w:val="2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iao, Mingze">
    <w15:presenceInfo w15:providerId="None" w15:userId="Xiao, Mingz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8A"/>
    <w:rsid w:val="000218BC"/>
    <w:rsid w:val="00030FE9"/>
    <w:rsid w:val="00033431"/>
    <w:rsid w:val="00041089"/>
    <w:rsid w:val="000446B0"/>
    <w:rsid w:val="000559B5"/>
    <w:rsid w:val="000560B4"/>
    <w:rsid w:val="0006244A"/>
    <w:rsid w:val="0006363F"/>
    <w:rsid w:val="000662C6"/>
    <w:rsid w:val="00077BFD"/>
    <w:rsid w:val="000906BE"/>
    <w:rsid w:val="000944FA"/>
    <w:rsid w:val="000A1B87"/>
    <w:rsid w:val="000B0FAE"/>
    <w:rsid w:val="000B40D7"/>
    <w:rsid w:val="000B5105"/>
    <w:rsid w:val="00106A9A"/>
    <w:rsid w:val="001113D3"/>
    <w:rsid w:val="001322C2"/>
    <w:rsid w:val="00163E4C"/>
    <w:rsid w:val="00166CB2"/>
    <w:rsid w:val="00171EA9"/>
    <w:rsid w:val="001822DE"/>
    <w:rsid w:val="00183524"/>
    <w:rsid w:val="001B6E0D"/>
    <w:rsid w:val="001B6E13"/>
    <w:rsid w:val="001E0789"/>
    <w:rsid w:val="001E3B7D"/>
    <w:rsid w:val="001F2242"/>
    <w:rsid w:val="0020025D"/>
    <w:rsid w:val="00202089"/>
    <w:rsid w:val="00225D3C"/>
    <w:rsid w:val="002270B2"/>
    <w:rsid w:val="00227663"/>
    <w:rsid w:val="00243B6A"/>
    <w:rsid w:val="002529A9"/>
    <w:rsid w:val="002545F7"/>
    <w:rsid w:val="00254EC4"/>
    <w:rsid w:val="0027362D"/>
    <w:rsid w:val="002773F0"/>
    <w:rsid w:val="002851E3"/>
    <w:rsid w:val="002905D5"/>
    <w:rsid w:val="0029076D"/>
    <w:rsid w:val="002966B5"/>
    <w:rsid w:val="002979D7"/>
    <w:rsid w:val="002A1844"/>
    <w:rsid w:val="002A626E"/>
    <w:rsid w:val="002A66CB"/>
    <w:rsid w:val="002C7C6B"/>
    <w:rsid w:val="002F4D98"/>
    <w:rsid w:val="003120B6"/>
    <w:rsid w:val="00314A88"/>
    <w:rsid w:val="00316D6B"/>
    <w:rsid w:val="0032252B"/>
    <w:rsid w:val="00323821"/>
    <w:rsid w:val="00326BD2"/>
    <w:rsid w:val="003310E9"/>
    <w:rsid w:val="003312C7"/>
    <w:rsid w:val="00340CE4"/>
    <w:rsid w:val="0034125E"/>
    <w:rsid w:val="00345151"/>
    <w:rsid w:val="003451C2"/>
    <w:rsid w:val="00347A11"/>
    <w:rsid w:val="0036010C"/>
    <w:rsid w:val="00361C4B"/>
    <w:rsid w:val="00364C56"/>
    <w:rsid w:val="00366F4B"/>
    <w:rsid w:val="003735F8"/>
    <w:rsid w:val="00373FE0"/>
    <w:rsid w:val="003A20C1"/>
    <w:rsid w:val="003B051B"/>
    <w:rsid w:val="003C77D7"/>
    <w:rsid w:val="003E2C5C"/>
    <w:rsid w:val="003E308A"/>
    <w:rsid w:val="003E3FCE"/>
    <w:rsid w:val="003F2B91"/>
    <w:rsid w:val="003F4651"/>
    <w:rsid w:val="00406DD5"/>
    <w:rsid w:val="00406EAF"/>
    <w:rsid w:val="0040701C"/>
    <w:rsid w:val="00410104"/>
    <w:rsid w:val="004112AC"/>
    <w:rsid w:val="00414FD0"/>
    <w:rsid w:val="0041657E"/>
    <w:rsid w:val="0042175E"/>
    <w:rsid w:val="0042497D"/>
    <w:rsid w:val="0044097D"/>
    <w:rsid w:val="0045015E"/>
    <w:rsid w:val="00463506"/>
    <w:rsid w:val="004970D9"/>
    <w:rsid w:val="004A332C"/>
    <w:rsid w:val="004A4B4D"/>
    <w:rsid w:val="004D1E0E"/>
    <w:rsid w:val="004F19AB"/>
    <w:rsid w:val="004F3098"/>
    <w:rsid w:val="004F3C4A"/>
    <w:rsid w:val="004F7B42"/>
    <w:rsid w:val="0050283C"/>
    <w:rsid w:val="00512332"/>
    <w:rsid w:val="0051626F"/>
    <w:rsid w:val="00523912"/>
    <w:rsid w:val="005417A6"/>
    <w:rsid w:val="005436FA"/>
    <w:rsid w:val="005446FF"/>
    <w:rsid w:val="00544D3E"/>
    <w:rsid w:val="00561FF9"/>
    <w:rsid w:val="00573C8A"/>
    <w:rsid w:val="005755FD"/>
    <w:rsid w:val="00576672"/>
    <w:rsid w:val="005A4278"/>
    <w:rsid w:val="005A4CB6"/>
    <w:rsid w:val="005C685E"/>
    <w:rsid w:val="00612977"/>
    <w:rsid w:val="00614478"/>
    <w:rsid w:val="00646D63"/>
    <w:rsid w:val="0065019D"/>
    <w:rsid w:val="00652F5A"/>
    <w:rsid w:val="006538F7"/>
    <w:rsid w:val="006601DE"/>
    <w:rsid w:val="00660480"/>
    <w:rsid w:val="00674C2A"/>
    <w:rsid w:val="006816E5"/>
    <w:rsid w:val="00686166"/>
    <w:rsid w:val="00691D32"/>
    <w:rsid w:val="006A61BE"/>
    <w:rsid w:val="006B6318"/>
    <w:rsid w:val="006E4671"/>
    <w:rsid w:val="006E5F33"/>
    <w:rsid w:val="006F73D7"/>
    <w:rsid w:val="007027F4"/>
    <w:rsid w:val="007103BC"/>
    <w:rsid w:val="00712158"/>
    <w:rsid w:val="007325A7"/>
    <w:rsid w:val="00733A2A"/>
    <w:rsid w:val="00734859"/>
    <w:rsid w:val="007402B6"/>
    <w:rsid w:val="007421A3"/>
    <w:rsid w:val="00742DDE"/>
    <w:rsid w:val="00754601"/>
    <w:rsid w:val="00776711"/>
    <w:rsid w:val="00785C38"/>
    <w:rsid w:val="00790682"/>
    <w:rsid w:val="00791778"/>
    <w:rsid w:val="0079413B"/>
    <w:rsid w:val="007963A0"/>
    <w:rsid w:val="007A2D5B"/>
    <w:rsid w:val="007C3901"/>
    <w:rsid w:val="007C5299"/>
    <w:rsid w:val="007D7022"/>
    <w:rsid w:val="007F3329"/>
    <w:rsid w:val="007F69F4"/>
    <w:rsid w:val="008035B2"/>
    <w:rsid w:val="00824764"/>
    <w:rsid w:val="00836AA7"/>
    <w:rsid w:val="008370DE"/>
    <w:rsid w:val="00855C0A"/>
    <w:rsid w:val="0086734E"/>
    <w:rsid w:val="008724D4"/>
    <w:rsid w:val="00880B92"/>
    <w:rsid w:val="008926A6"/>
    <w:rsid w:val="008B189D"/>
    <w:rsid w:val="008C466E"/>
    <w:rsid w:val="008D20F8"/>
    <w:rsid w:val="008D5CEA"/>
    <w:rsid w:val="008E055E"/>
    <w:rsid w:val="008E0711"/>
    <w:rsid w:val="008E4705"/>
    <w:rsid w:val="008F2973"/>
    <w:rsid w:val="008F6E5E"/>
    <w:rsid w:val="0091058A"/>
    <w:rsid w:val="00911C5B"/>
    <w:rsid w:val="00923113"/>
    <w:rsid w:val="009259FB"/>
    <w:rsid w:val="00927B1D"/>
    <w:rsid w:val="00933432"/>
    <w:rsid w:val="0094088F"/>
    <w:rsid w:val="00945775"/>
    <w:rsid w:val="00965287"/>
    <w:rsid w:val="0097751B"/>
    <w:rsid w:val="00984788"/>
    <w:rsid w:val="00991C8B"/>
    <w:rsid w:val="009948BD"/>
    <w:rsid w:val="009A6C4E"/>
    <w:rsid w:val="009C0A2C"/>
    <w:rsid w:val="009D2D03"/>
    <w:rsid w:val="009E715B"/>
    <w:rsid w:val="009F0B4F"/>
    <w:rsid w:val="009F7DF0"/>
    <w:rsid w:val="00A02DDC"/>
    <w:rsid w:val="00A03056"/>
    <w:rsid w:val="00A07ACB"/>
    <w:rsid w:val="00A100A3"/>
    <w:rsid w:val="00A16670"/>
    <w:rsid w:val="00A23DB0"/>
    <w:rsid w:val="00A40678"/>
    <w:rsid w:val="00A47DC4"/>
    <w:rsid w:val="00A71F73"/>
    <w:rsid w:val="00A745C7"/>
    <w:rsid w:val="00A75CD9"/>
    <w:rsid w:val="00A8022C"/>
    <w:rsid w:val="00A82061"/>
    <w:rsid w:val="00A90BD2"/>
    <w:rsid w:val="00A9163A"/>
    <w:rsid w:val="00A92BE0"/>
    <w:rsid w:val="00AA1040"/>
    <w:rsid w:val="00AA49AA"/>
    <w:rsid w:val="00AA58E8"/>
    <w:rsid w:val="00AA5B5B"/>
    <w:rsid w:val="00AB1973"/>
    <w:rsid w:val="00AB6A65"/>
    <w:rsid w:val="00AC2A3A"/>
    <w:rsid w:val="00AC2B23"/>
    <w:rsid w:val="00AD0508"/>
    <w:rsid w:val="00AD0CD2"/>
    <w:rsid w:val="00AD1C70"/>
    <w:rsid w:val="00AD283F"/>
    <w:rsid w:val="00AE43B3"/>
    <w:rsid w:val="00B00188"/>
    <w:rsid w:val="00B02640"/>
    <w:rsid w:val="00B033B9"/>
    <w:rsid w:val="00B11C39"/>
    <w:rsid w:val="00B2491A"/>
    <w:rsid w:val="00B3161C"/>
    <w:rsid w:val="00B36C8A"/>
    <w:rsid w:val="00B40779"/>
    <w:rsid w:val="00B437B4"/>
    <w:rsid w:val="00B610E7"/>
    <w:rsid w:val="00B73ECE"/>
    <w:rsid w:val="00BA0A48"/>
    <w:rsid w:val="00BA6643"/>
    <w:rsid w:val="00BB360D"/>
    <w:rsid w:val="00BC66A5"/>
    <w:rsid w:val="00BD3631"/>
    <w:rsid w:val="00BD5CFE"/>
    <w:rsid w:val="00BE10D7"/>
    <w:rsid w:val="00C2761F"/>
    <w:rsid w:val="00C316E7"/>
    <w:rsid w:val="00C32600"/>
    <w:rsid w:val="00C35813"/>
    <w:rsid w:val="00C40938"/>
    <w:rsid w:val="00C4333F"/>
    <w:rsid w:val="00C51060"/>
    <w:rsid w:val="00C51B14"/>
    <w:rsid w:val="00C700B7"/>
    <w:rsid w:val="00C7323D"/>
    <w:rsid w:val="00C748FA"/>
    <w:rsid w:val="00C74DDF"/>
    <w:rsid w:val="00C75D07"/>
    <w:rsid w:val="00C84E7B"/>
    <w:rsid w:val="00CA4D32"/>
    <w:rsid w:val="00CA6020"/>
    <w:rsid w:val="00CB738B"/>
    <w:rsid w:val="00D01F7B"/>
    <w:rsid w:val="00D10E7C"/>
    <w:rsid w:val="00D14FED"/>
    <w:rsid w:val="00D150F6"/>
    <w:rsid w:val="00D17786"/>
    <w:rsid w:val="00D25938"/>
    <w:rsid w:val="00D30066"/>
    <w:rsid w:val="00D528DB"/>
    <w:rsid w:val="00D53C4B"/>
    <w:rsid w:val="00D53C62"/>
    <w:rsid w:val="00D562D7"/>
    <w:rsid w:val="00D579F9"/>
    <w:rsid w:val="00D6079A"/>
    <w:rsid w:val="00D61B01"/>
    <w:rsid w:val="00D63DA7"/>
    <w:rsid w:val="00D668F6"/>
    <w:rsid w:val="00D70DDF"/>
    <w:rsid w:val="00D9033A"/>
    <w:rsid w:val="00D9532F"/>
    <w:rsid w:val="00DA0C2C"/>
    <w:rsid w:val="00DC681B"/>
    <w:rsid w:val="00DD29CA"/>
    <w:rsid w:val="00DE154A"/>
    <w:rsid w:val="00DE39F1"/>
    <w:rsid w:val="00DE4E21"/>
    <w:rsid w:val="00DE5DC6"/>
    <w:rsid w:val="00DF388A"/>
    <w:rsid w:val="00E0196E"/>
    <w:rsid w:val="00E2434F"/>
    <w:rsid w:val="00E302E6"/>
    <w:rsid w:val="00E30647"/>
    <w:rsid w:val="00E3301E"/>
    <w:rsid w:val="00E50850"/>
    <w:rsid w:val="00E53FAD"/>
    <w:rsid w:val="00E619A9"/>
    <w:rsid w:val="00E66C19"/>
    <w:rsid w:val="00E710F9"/>
    <w:rsid w:val="00E77611"/>
    <w:rsid w:val="00E8164F"/>
    <w:rsid w:val="00E8332B"/>
    <w:rsid w:val="00E92850"/>
    <w:rsid w:val="00EA2ECD"/>
    <w:rsid w:val="00EA3C79"/>
    <w:rsid w:val="00EB6596"/>
    <w:rsid w:val="00EB7D99"/>
    <w:rsid w:val="00EC0C46"/>
    <w:rsid w:val="00EC41A8"/>
    <w:rsid w:val="00ED3EDB"/>
    <w:rsid w:val="00EF6172"/>
    <w:rsid w:val="00F05EE0"/>
    <w:rsid w:val="00F14106"/>
    <w:rsid w:val="00F20F18"/>
    <w:rsid w:val="00F2208D"/>
    <w:rsid w:val="00F25399"/>
    <w:rsid w:val="00F263B0"/>
    <w:rsid w:val="00F3492C"/>
    <w:rsid w:val="00F44D30"/>
    <w:rsid w:val="00F561D7"/>
    <w:rsid w:val="00F60009"/>
    <w:rsid w:val="00F648B7"/>
    <w:rsid w:val="00F6799F"/>
    <w:rsid w:val="00F76BDD"/>
    <w:rsid w:val="00F86F45"/>
    <w:rsid w:val="00F95C32"/>
    <w:rsid w:val="00FA6726"/>
    <w:rsid w:val="00FA74FD"/>
    <w:rsid w:val="00FB2388"/>
    <w:rsid w:val="00FD0198"/>
    <w:rsid w:val="00FD3B1B"/>
    <w:rsid w:val="00FD47B1"/>
    <w:rsid w:val="00FE6A99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FC89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0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9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0B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E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E9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7F33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1145</Words>
  <Characters>6530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Somayajula, Krishna</dc:creator>
  <cp:lastModifiedBy>Xiao, Mingze</cp:lastModifiedBy>
  <cp:revision>18</cp:revision>
  <cp:lastPrinted>2017-02-07T07:54:00Z</cp:lastPrinted>
  <dcterms:created xsi:type="dcterms:W3CDTF">2017-07-26T20:27:00Z</dcterms:created>
  <dcterms:modified xsi:type="dcterms:W3CDTF">2017-07-27T19:48:00Z</dcterms:modified>
</cp:coreProperties>
</file>